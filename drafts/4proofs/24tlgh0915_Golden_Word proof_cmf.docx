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83E89" w14:textId="5A4DA531" w:rsidR="007F5009" w:rsidRPr="00CE1C30"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TLGH, 24TLGH0915, Golden</w:t>
      </w:r>
    </w:p>
    <w:p w14:paraId="4EA3F2D9" w14:textId="75D3A294"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Assistant Editor:  Sarah F</w:t>
      </w:r>
    </w:p>
    <w:p w14:paraId="02A849F3" w14:textId="77777777"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 xml:space="preserve">Date to Production:  </w:t>
      </w:r>
    </w:p>
    <w:p w14:paraId="0D299DF6" w14:textId="5311081E"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Tables:  0</w:t>
      </w:r>
    </w:p>
    <w:p w14:paraId="109DA011" w14:textId="6A032DBD"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Figures:  4</w:t>
      </w:r>
    </w:p>
    <w:p w14:paraId="0A127167" w14:textId="215E12AF"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Panels:  RiC</w:t>
      </w:r>
    </w:p>
    <w:p w14:paraId="009540B8" w14:textId="43E6F785"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 xml:space="preserve">Appendix:  Yes </w:t>
      </w:r>
    </w:p>
    <w:p w14:paraId="78E088D4" w14:textId="6F675DD5" w:rsidR="007F5009" w:rsidRPr="00CE1C30" w:rsidRDefault="007F5009" w:rsidP="00945829">
      <w:pPr>
        <w:spacing w:line="240" w:lineRule="auto"/>
        <w:rPr>
          <w:rFonts w:ascii="Calibri" w:hAnsi="Calibri" w:cs="Calibri"/>
          <w:b/>
          <w:color w:val="FF0000"/>
          <w:lang w:val="en-GB"/>
        </w:rPr>
      </w:pPr>
      <w:r w:rsidRPr="00CE1C30">
        <w:rPr>
          <w:rFonts w:ascii="Calibri" w:hAnsi="Calibri" w:cs="Calibri"/>
          <w:b/>
          <w:color w:val="FF0000"/>
          <w:lang w:val="en-GB"/>
        </w:rPr>
        <w:t>Group to be indexed in PubMed?   No</w:t>
      </w:r>
    </w:p>
    <w:p w14:paraId="58EE1521" w14:textId="4EEE380C"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Special funding:  No</w:t>
      </w:r>
    </w:p>
    <w:p w14:paraId="40AD742C" w14:textId="6BBFEABD"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Open Access: Yes, CC BY-NC-ND</w:t>
      </w:r>
    </w:p>
    <w:p w14:paraId="594E8603" w14:textId="590887FC" w:rsidR="007F5009" w:rsidRPr="00A55498" w:rsidRDefault="007F5009" w:rsidP="00945829">
      <w:pPr>
        <w:spacing w:line="240" w:lineRule="auto"/>
        <w:rPr>
          <w:rFonts w:ascii="Calibri" w:hAnsi="Calibri" w:cs="Calibri"/>
          <w:b/>
          <w:color w:val="FF0000"/>
          <w:lang w:val="en-GB"/>
        </w:rPr>
      </w:pPr>
      <w:r w:rsidRPr="00A55498">
        <w:rPr>
          <w:rFonts w:ascii="Calibri" w:hAnsi="Calibri" w:cs="Calibri"/>
          <w:b/>
          <w:color w:val="FF0000"/>
          <w:lang w:val="en-GB"/>
        </w:rPr>
        <w:t>SECTION:  Article</w:t>
      </w:r>
    </w:p>
    <w:p w14:paraId="34780C9D" w14:textId="77777777" w:rsidR="007F5009" w:rsidRPr="00CE1C30" w:rsidRDefault="007F5009" w:rsidP="00945829">
      <w:pPr>
        <w:suppressLineNumbers/>
        <w:spacing w:line="240" w:lineRule="auto"/>
        <w:rPr>
          <w:rFonts w:ascii="Calibri" w:hAnsi="Calibri" w:cs="Calibri"/>
          <w:b/>
          <w:lang w:val="en-GB"/>
        </w:rPr>
      </w:pPr>
    </w:p>
    <w:p w14:paraId="7C88AF9C" w14:textId="0DE5E2A8" w:rsidR="007F5009" w:rsidRPr="00A55498" w:rsidRDefault="007F5009" w:rsidP="00945829">
      <w:pPr>
        <w:suppressLineNumbers/>
        <w:spacing w:line="240" w:lineRule="auto"/>
        <w:rPr>
          <w:rFonts w:ascii="Calibri" w:hAnsi="Calibri" w:cs="Calibri"/>
          <w:b/>
          <w:bCs/>
          <w:color w:val="FF0000"/>
          <w:lang w:val="en-GB"/>
        </w:rPr>
      </w:pPr>
      <w:r w:rsidRPr="00A55498">
        <w:rPr>
          <w:rFonts w:ascii="Calibri" w:hAnsi="Calibri" w:cs="Calibri"/>
          <w:b/>
          <w:bCs/>
          <w:color w:val="FF0000"/>
          <w:lang w:val="en-GB"/>
        </w:rPr>
        <w:t>[A: We have edited your paper to avoid repetition, enhance readability, reduce length, and achieve consistency with Lancet style. Please note that we try to keep use of abbreviations to a minimum so I have spelt out where necessary. We do not edit web-only material. Please format appendix according to our guidelines, which can be found at https://www.thelancet.com/lancet/about]</w:t>
      </w:r>
    </w:p>
    <w:p w14:paraId="08246F20" w14:textId="32B3ED23" w:rsidR="0061716F" w:rsidRPr="00A55498" w:rsidRDefault="0048781D" w:rsidP="00BB28F2">
      <w:pPr>
        <w:pStyle w:val="Heading1"/>
        <w:spacing w:line="360" w:lineRule="auto"/>
        <w:rPr>
          <w:rFonts w:asciiTheme="majorHAnsi" w:hAnsiTheme="majorHAnsi" w:cstheme="majorHAnsi"/>
          <w:b/>
          <w:bCs/>
          <w:sz w:val="28"/>
          <w:szCs w:val="28"/>
          <w:lang w:val="en-GB"/>
        </w:rPr>
      </w:pPr>
      <w:r w:rsidRPr="00A55498">
        <w:rPr>
          <w:rFonts w:asciiTheme="majorHAnsi" w:hAnsiTheme="majorHAnsi" w:cstheme="majorHAnsi"/>
          <w:b/>
          <w:bCs/>
          <w:sz w:val="28"/>
          <w:szCs w:val="28"/>
          <w:lang w:val="en-GB"/>
        </w:rPr>
        <w:t>Global estimation of dietary micronutrient inadequacies: a model</w:t>
      </w:r>
      <w:r w:rsidR="007F5009" w:rsidRPr="00A55498">
        <w:rPr>
          <w:rFonts w:asciiTheme="majorHAnsi" w:hAnsiTheme="majorHAnsi" w:cstheme="majorHAnsi"/>
          <w:b/>
          <w:bCs/>
          <w:sz w:val="28"/>
          <w:szCs w:val="28"/>
          <w:lang w:val="en-GB"/>
        </w:rPr>
        <w:t>l</w:t>
      </w:r>
      <w:r w:rsidRPr="00A55498">
        <w:rPr>
          <w:rFonts w:asciiTheme="majorHAnsi" w:hAnsiTheme="majorHAnsi" w:cstheme="majorHAnsi"/>
          <w:b/>
          <w:bCs/>
          <w:sz w:val="28"/>
          <w:szCs w:val="28"/>
          <w:lang w:val="en-GB"/>
        </w:rPr>
        <w:t>ing analysis</w:t>
      </w:r>
      <w:r w:rsidR="007F5009" w:rsidRPr="00A55498">
        <w:rPr>
          <w:rFonts w:asciiTheme="majorHAnsi" w:hAnsiTheme="majorHAnsi" w:cstheme="majorHAnsi"/>
          <w:b/>
          <w:bCs/>
          <w:sz w:val="28"/>
          <w:szCs w:val="28"/>
          <w:lang w:val="en-GB"/>
        </w:rPr>
        <w:t xml:space="preserve"> [H1]</w:t>
      </w:r>
    </w:p>
    <w:p w14:paraId="78C7E355" w14:textId="7CE836F7" w:rsidR="0061716F" w:rsidRPr="00A55498" w:rsidRDefault="0048781D" w:rsidP="00BB28F2">
      <w:pPr>
        <w:spacing w:line="360" w:lineRule="auto"/>
        <w:rPr>
          <w:rFonts w:asciiTheme="majorHAnsi" w:hAnsiTheme="majorHAnsi" w:cstheme="majorHAnsi"/>
          <w:i/>
          <w:iCs/>
          <w:lang w:val="en-GB"/>
        </w:rPr>
      </w:pPr>
      <w:r w:rsidRPr="00A55498">
        <w:rPr>
          <w:rFonts w:asciiTheme="majorHAnsi" w:hAnsiTheme="majorHAnsi" w:cstheme="majorHAnsi"/>
          <w:i/>
          <w:iCs/>
          <w:lang w:val="en-GB"/>
        </w:rPr>
        <w:t>Simone Passarelli</w:t>
      </w:r>
      <w:r w:rsidR="00945829" w:rsidRPr="00A55498">
        <w:rPr>
          <w:rFonts w:asciiTheme="majorHAnsi" w:hAnsiTheme="majorHAnsi" w:cstheme="majorHAnsi"/>
          <w:i/>
          <w:iCs/>
          <w:lang w:val="en-GB"/>
        </w:rPr>
        <w:t>*</w:t>
      </w:r>
      <w:r w:rsidRPr="00A55498">
        <w:rPr>
          <w:rFonts w:asciiTheme="majorHAnsi" w:hAnsiTheme="majorHAnsi" w:cstheme="majorHAnsi"/>
          <w:i/>
          <w:iCs/>
          <w:lang w:val="en-GB"/>
        </w:rPr>
        <w:t>, Christopher M</w:t>
      </w:r>
      <w:r w:rsidR="00945829" w:rsidRPr="00A55498">
        <w:rPr>
          <w:rFonts w:asciiTheme="majorHAnsi" w:hAnsiTheme="majorHAnsi" w:cstheme="majorHAnsi"/>
          <w:i/>
          <w:iCs/>
          <w:lang w:val="en-GB"/>
        </w:rPr>
        <w:t xml:space="preserve"> </w:t>
      </w:r>
      <w:r w:rsidRPr="00A55498">
        <w:rPr>
          <w:rFonts w:asciiTheme="majorHAnsi" w:hAnsiTheme="majorHAnsi" w:cstheme="majorHAnsi"/>
          <w:i/>
          <w:iCs/>
          <w:lang w:val="en-GB"/>
        </w:rPr>
        <w:t>Free</w:t>
      </w:r>
      <w:r w:rsidR="00945829" w:rsidRPr="00A55498">
        <w:rPr>
          <w:rFonts w:asciiTheme="majorHAnsi" w:hAnsiTheme="majorHAnsi" w:cstheme="majorHAnsi"/>
          <w:i/>
          <w:iCs/>
          <w:lang w:val="en-GB"/>
        </w:rPr>
        <w:t>*</w:t>
      </w:r>
      <w:r w:rsidRPr="00A55498">
        <w:rPr>
          <w:rFonts w:asciiTheme="majorHAnsi" w:hAnsiTheme="majorHAnsi" w:cstheme="majorHAnsi"/>
          <w:i/>
          <w:iCs/>
          <w:lang w:val="en-GB"/>
        </w:rPr>
        <w:t xml:space="preserve">, Alon Shepon, Ty Beal, Carolina Batis, Christopher D Golden </w:t>
      </w:r>
    </w:p>
    <w:p w14:paraId="74321A69" w14:textId="77777777" w:rsidR="003C3EEE" w:rsidRPr="00A55498" w:rsidRDefault="003C3EEE" w:rsidP="00BB28F2">
      <w:pPr>
        <w:spacing w:line="360" w:lineRule="auto"/>
        <w:rPr>
          <w:rFonts w:asciiTheme="majorHAnsi" w:hAnsiTheme="majorHAnsi" w:cstheme="majorHAnsi"/>
          <w:i/>
          <w:iCs/>
          <w:lang w:val="en-GB"/>
        </w:rPr>
      </w:pPr>
    </w:p>
    <w:p w14:paraId="27692360" w14:textId="782A2847" w:rsidR="0061716F" w:rsidRPr="00A55498" w:rsidRDefault="00D8309F" w:rsidP="00BB28F2">
      <w:pPr>
        <w:spacing w:line="360" w:lineRule="auto"/>
        <w:rPr>
          <w:rFonts w:asciiTheme="majorHAnsi" w:hAnsiTheme="majorHAnsi" w:cstheme="majorHAnsi"/>
          <w:lang w:val="en-GB"/>
        </w:rPr>
      </w:pPr>
      <w:r w:rsidRPr="00A55498">
        <w:rPr>
          <w:rFonts w:asciiTheme="majorHAnsi" w:hAnsiTheme="majorHAnsi" w:cstheme="majorHAnsi"/>
          <w:sz w:val="20"/>
          <w:szCs w:val="20"/>
          <w:lang w:val="en-GB"/>
        </w:rPr>
        <w:t>*Contributed equally.</w:t>
      </w:r>
    </w:p>
    <w:p w14:paraId="682C8CBA" w14:textId="77777777" w:rsidR="003C3EEE" w:rsidRPr="00A55498" w:rsidRDefault="003C3EEE" w:rsidP="00BB28F2">
      <w:pPr>
        <w:spacing w:line="360" w:lineRule="auto"/>
        <w:rPr>
          <w:rFonts w:asciiTheme="majorHAnsi" w:hAnsiTheme="majorHAnsi" w:cstheme="majorHAnsi"/>
          <w:sz w:val="20"/>
          <w:szCs w:val="20"/>
          <w:vertAlign w:val="superscript"/>
          <w:lang w:val="en-GB"/>
        </w:rPr>
      </w:pPr>
    </w:p>
    <w:p w14:paraId="117C4C48" w14:textId="29B25415" w:rsidR="0061716F" w:rsidRPr="00A55498" w:rsidRDefault="0048781D" w:rsidP="00BB28F2">
      <w:pPr>
        <w:spacing w:line="360" w:lineRule="auto"/>
        <w:rPr>
          <w:rFonts w:asciiTheme="majorHAnsi" w:hAnsiTheme="majorHAnsi" w:cstheme="majorHAnsi"/>
          <w:sz w:val="20"/>
          <w:szCs w:val="20"/>
          <w:lang w:val="en-GB"/>
        </w:rPr>
      </w:pPr>
      <w:r w:rsidRPr="00A55498">
        <w:rPr>
          <w:rFonts w:asciiTheme="majorHAnsi" w:hAnsiTheme="majorHAnsi" w:cstheme="majorHAnsi"/>
          <w:b/>
          <w:bCs/>
          <w:sz w:val="20"/>
          <w:szCs w:val="20"/>
          <w:lang w:val="en-GB"/>
        </w:rPr>
        <w:t>Department of Nutrition</w:t>
      </w:r>
      <w:r w:rsidR="00E57312" w:rsidRPr="00A55498">
        <w:rPr>
          <w:rFonts w:asciiTheme="majorHAnsi" w:hAnsiTheme="majorHAnsi" w:cstheme="majorHAnsi"/>
          <w:sz w:val="20"/>
          <w:szCs w:val="20"/>
          <w:lang w:val="en-GB"/>
        </w:rPr>
        <w:t xml:space="preserve"> (S Passarelli PhD, C D Golden PhD)</w:t>
      </w:r>
      <w:r w:rsidRPr="00A55498">
        <w:rPr>
          <w:rFonts w:asciiTheme="majorHAnsi" w:hAnsiTheme="majorHAnsi" w:cstheme="majorHAnsi"/>
          <w:b/>
          <w:bCs/>
          <w:sz w:val="20"/>
          <w:szCs w:val="20"/>
          <w:lang w:val="en-GB"/>
        </w:rPr>
        <w:t xml:space="preserve">, </w:t>
      </w:r>
      <w:r w:rsidR="00E57312" w:rsidRPr="00A55498">
        <w:rPr>
          <w:rFonts w:asciiTheme="majorHAnsi" w:hAnsiTheme="majorHAnsi" w:cstheme="majorHAnsi"/>
          <w:b/>
          <w:bCs/>
          <w:sz w:val="20"/>
          <w:szCs w:val="20"/>
          <w:lang w:val="en-GB"/>
        </w:rPr>
        <w:t>Department of Environmental Health</w:t>
      </w:r>
      <w:r w:rsidR="00E57312" w:rsidRPr="00A55498">
        <w:rPr>
          <w:rFonts w:asciiTheme="majorHAnsi" w:hAnsiTheme="majorHAnsi" w:cstheme="majorHAnsi"/>
          <w:sz w:val="20"/>
          <w:szCs w:val="20"/>
          <w:lang w:val="en-GB"/>
        </w:rPr>
        <w:t xml:space="preserve"> (C Golden)</w:t>
      </w:r>
      <w:r w:rsidR="00E57312" w:rsidRPr="00A55498">
        <w:rPr>
          <w:rFonts w:asciiTheme="majorHAnsi" w:hAnsiTheme="majorHAnsi" w:cstheme="majorHAnsi"/>
          <w:b/>
          <w:bCs/>
          <w:sz w:val="20"/>
          <w:szCs w:val="20"/>
          <w:lang w:val="en-GB"/>
        </w:rPr>
        <w:t xml:space="preserve">, and Department of Global Health and Population </w:t>
      </w:r>
      <w:r w:rsidR="00E57312" w:rsidRPr="00A55498">
        <w:rPr>
          <w:rFonts w:asciiTheme="majorHAnsi" w:hAnsiTheme="majorHAnsi" w:cstheme="majorHAnsi"/>
          <w:sz w:val="20"/>
          <w:szCs w:val="20"/>
          <w:lang w:val="en-GB"/>
        </w:rPr>
        <w:t>(C Golden)</w:t>
      </w:r>
      <w:r w:rsidR="00E57312" w:rsidRPr="00A55498">
        <w:rPr>
          <w:rFonts w:asciiTheme="majorHAnsi" w:hAnsiTheme="majorHAnsi" w:cstheme="majorHAnsi"/>
          <w:b/>
          <w:bCs/>
          <w:sz w:val="20"/>
          <w:szCs w:val="20"/>
          <w:lang w:val="en-GB"/>
        </w:rPr>
        <w:t>, Harvard TH Chan School of Public Health, Boston, MA, USA;</w:t>
      </w:r>
      <w:r w:rsidR="003C3EEE"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Marine Science Institute</w:t>
      </w:r>
      <w:r w:rsidR="00E57312" w:rsidRPr="00A55498">
        <w:rPr>
          <w:rFonts w:asciiTheme="majorHAnsi" w:hAnsiTheme="majorHAnsi" w:cstheme="majorHAnsi"/>
          <w:sz w:val="20"/>
          <w:szCs w:val="20"/>
          <w:lang w:val="en-GB"/>
        </w:rPr>
        <w:t xml:space="preserve"> (C M Free PhD)</w:t>
      </w:r>
      <w:r w:rsidR="00E57312" w:rsidRPr="00A55498">
        <w:rPr>
          <w:rFonts w:asciiTheme="majorHAnsi" w:hAnsiTheme="majorHAnsi" w:cstheme="majorHAnsi"/>
          <w:b/>
          <w:bCs/>
          <w:sz w:val="20"/>
          <w:szCs w:val="20"/>
          <w:lang w:val="en-GB"/>
        </w:rPr>
        <w:t>,</w:t>
      </w:r>
      <w:r w:rsidR="000747C0">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Bren School of Environmental Science and Management</w:t>
      </w:r>
      <w:r w:rsidR="00E57312" w:rsidRPr="00A55498">
        <w:rPr>
          <w:rFonts w:asciiTheme="majorHAnsi" w:hAnsiTheme="majorHAnsi" w:cstheme="majorHAnsi"/>
          <w:sz w:val="20"/>
          <w:szCs w:val="20"/>
          <w:lang w:val="en-GB"/>
        </w:rPr>
        <w:t xml:space="preserve"> (C M Free)</w:t>
      </w:r>
      <w:r w:rsidRPr="00A55498">
        <w:rPr>
          <w:rFonts w:asciiTheme="majorHAnsi" w:hAnsiTheme="majorHAnsi" w:cstheme="majorHAnsi"/>
          <w:b/>
          <w:bCs/>
          <w:sz w:val="20"/>
          <w:szCs w:val="20"/>
          <w:lang w:val="en-GB"/>
        </w:rPr>
        <w:t xml:space="preserve">, </w:t>
      </w:r>
      <w:r w:rsidR="00E57312" w:rsidRPr="00A55498">
        <w:rPr>
          <w:rFonts w:asciiTheme="majorHAnsi" w:hAnsiTheme="majorHAnsi" w:cstheme="majorHAnsi"/>
          <w:b/>
          <w:bCs/>
          <w:sz w:val="20"/>
          <w:szCs w:val="20"/>
          <w:lang w:val="en-GB"/>
        </w:rPr>
        <w:t>and Institute for Social, Behavioral and Economic Research</w:t>
      </w:r>
      <w:r w:rsidR="00E57312" w:rsidRPr="00A55498">
        <w:rPr>
          <w:rFonts w:asciiTheme="majorHAnsi" w:hAnsiTheme="majorHAnsi" w:cstheme="majorHAnsi"/>
          <w:sz w:val="20"/>
          <w:szCs w:val="20"/>
          <w:lang w:val="en-GB"/>
        </w:rPr>
        <w:t xml:space="preserve"> (T Beal PhD)</w:t>
      </w:r>
      <w:r w:rsidR="00E57312"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University of California, Santa Barbara, Santa Barbara, CA, USA</w:t>
      </w:r>
      <w:r w:rsidR="00E57312" w:rsidRPr="00A55498">
        <w:rPr>
          <w:rFonts w:asciiTheme="majorHAnsi" w:hAnsiTheme="majorHAnsi" w:cstheme="majorHAnsi"/>
          <w:b/>
          <w:bCs/>
          <w:sz w:val="20"/>
          <w:szCs w:val="20"/>
          <w:lang w:val="en-GB"/>
        </w:rPr>
        <w:t>;</w:t>
      </w:r>
      <w:r w:rsidR="00D8309F"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 xml:space="preserve">Department of Environmental Studies, The Porter School of the Environment and Earth Sciences, Tel Aviv University, </w:t>
      </w:r>
      <w:r w:rsidR="00E57312" w:rsidRPr="00A55498">
        <w:rPr>
          <w:rFonts w:asciiTheme="majorHAnsi" w:hAnsiTheme="majorHAnsi" w:cstheme="majorHAnsi"/>
          <w:b/>
          <w:bCs/>
          <w:color w:val="FF0000"/>
          <w:sz w:val="20"/>
          <w:szCs w:val="20"/>
          <w:lang w:val="en-GB"/>
        </w:rPr>
        <w:t xml:space="preserve">Tel Aviv, </w:t>
      </w:r>
      <w:commentRangeStart w:id="0"/>
      <w:r w:rsidR="00E57312" w:rsidRPr="00A55498">
        <w:rPr>
          <w:rFonts w:asciiTheme="majorHAnsi" w:hAnsiTheme="majorHAnsi" w:cstheme="majorHAnsi"/>
          <w:b/>
          <w:bCs/>
          <w:color w:val="FF0000"/>
          <w:sz w:val="20"/>
          <w:szCs w:val="20"/>
          <w:lang w:val="en-GB"/>
        </w:rPr>
        <w:t>[A: correct city added?]</w:t>
      </w:r>
      <w:commentRangeEnd w:id="0"/>
      <w:r w:rsidR="004D6E06">
        <w:rPr>
          <w:rStyle w:val="CommentReference"/>
        </w:rPr>
        <w:commentReference w:id="0"/>
      </w:r>
      <w:r w:rsidR="00E57312"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Israel</w:t>
      </w:r>
      <w:r w:rsidR="00945829" w:rsidRPr="00A55498">
        <w:rPr>
          <w:rFonts w:asciiTheme="majorHAnsi" w:hAnsiTheme="majorHAnsi" w:cstheme="majorHAnsi"/>
          <w:sz w:val="20"/>
          <w:szCs w:val="20"/>
          <w:lang w:val="en-GB"/>
        </w:rPr>
        <w:t xml:space="preserve"> (A Shepon PhD)</w:t>
      </w:r>
      <w:r w:rsidR="00E57312" w:rsidRPr="00A55498">
        <w:rPr>
          <w:rFonts w:asciiTheme="majorHAnsi" w:hAnsiTheme="majorHAnsi" w:cstheme="majorHAnsi"/>
          <w:b/>
          <w:bCs/>
          <w:sz w:val="20"/>
          <w:szCs w:val="20"/>
          <w:lang w:val="en-GB"/>
        </w:rPr>
        <w:t>;</w:t>
      </w:r>
      <w:r w:rsidR="00D8309F"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Global Alliance for Improved Nutrition, Washington, DC, USA</w:t>
      </w:r>
      <w:r w:rsidR="00945829" w:rsidRPr="00A55498">
        <w:rPr>
          <w:rFonts w:asciiTheme="majorHAnsi" w:hAnsiTheme="majorHAnsi" w:cstheme="majorHAnsi"/>
          <w:b/>
          <w:bCs/>
          <w:sz w:val="20"/>
          <w:szCs w:val="20"/>
          <w:lang w:val="en-GB"/>
        </w:rPr>
        <w:t xml:space="preserve"> </w:t>
      </w:r>
      <w:r w:rsidR="00945829" w:rsidRPr="00A55498">
        <w:rPr>
          <w:rFonts w:asciiTheme="majorHAnsi" w:hAnsiTheme="majorHAnsi" w:cstheme="majorHAnsi"/>
          <w:sz w:val="20"/>
          <w:szCs w:val="20"/>
          <w:lang w:val="en-GB"/>
        </w:rPr>
        <w:t>(T Beal)</w:t>
      </w:r>
      <w:r w:rsidR="00D8309F" w:rsidRPr="00A55498">
        <w:rPr>
          <w:rFonts w:asciiTheme="majorHAnsi" w:hAnsiTheme="majorHAnsi" w:cstheme="majorHAnsi"/>
          <w:b/>
          <w:bCs/>
          <w:sz w:val="20"/>
          <w:szCs w:val="20"/>
          <w:lang w:val="en-GB"/>
        </w:rPr>
        <w:t xml:space="preserve">; </w:t>
      </w:r>
      <w:r w:rsidRPr="00A55498">
        <w:rPr>
          <w:rFonts w:asciiTheme="majorHAnsi" w:hAnsiTheme="majorHAnsi" w:cstheme="majorHAnsi"/>
          <w:b/>
          <w:bCs/>
          <w:sz w:val="20"/>
          <w:szCs w:val="20"/>
          <w:lang w:val="en-GB"/>
        </w:rPr>
        <w:t>Nutrition and Health Research Center, National Institute of Public Health, Cuernavaca, Morelos, Mexico</w:t>
      </w:r>
      <w:r w:rsidR="00945829" w:rsidRPr="00A55498">
        <w:rPr>
          <w:rFonts w:asciiTheme="majorHAnsi" w:hAnsiTheme="majorHAnsi" w:cstheme="majorHAnsi"/>
          <w:b/>
          <w:bCs/>
          <w:sz w:val="20"/>
          <w:szCs w:val="20"/>
          <w:lang w:val="en-GB"/>
        </w:rPr>
        <w:t xml:space="preserve"> </w:t>
      </w:r>
      <w:r w:rsidR="00945829" w:rsidRPr="00A55498">
        <w:rPr>
          <w:rFonts w:asciiTheme="majorHAnsi" w:hAnsiTheme="majorHAnsi" w:cstheme="majorHAnsi"/>
          <w:sz w:val="20"/>
          <w:szCs w:val="20"/>
          <w:lang w:val="en-GB"/>
        </w:rPr>
        <w:t>(C Batis PhD)</w:t>
      </w:r>
    </w:p>
    <w:p w14:paraId="03166BAA" w14:textId="0395B122" w:rsidR="00945829" w:rsidRPr="00A55498" w:rsidRDefault="00945829" w:rsidP="00BB28F2">
      <w:pPr>
        <w:spacing w:line="360" w:lineRule="auto"/>
        <w:rPr>
          <w:rFonts w:asciiTheme="majorHAnsi" w:hAnsiTheme="majorHAnsi" w:cstheme="majorHAnsi"/>
          <w:b/>
          <w:sz w:val="20"/>
          <w:szCs w:val="20"/>
          <w:lang w:val="en-GB"/>
        </w:rPr>
      </w:pPr>
    </w:p>
    <w:p w14:paraId="6F94D237" w14:textId="20B91502" w:rsidR="00945829" w:rsidRPr="00A55498" w:rsidRDefault="00945829" w:rsidP="00BB28F2">
      <w:pPr>
        <w:spacing w:line="360" w:lineRule="auto"/>
        <w:rPr>
          <w:rFonts w:asciiTheme="majorHAnsi" w:hAnsiTheme="majorHAnsi" w:cstheme="majorHAnsi"/>
          <w:b/>
          <w:sz w:val="20"/>
          <w:szCs w:val="20"/>
          <w:lang w:val="en-GB"/>
        </w:rPr>
      </w:pPr>
      <w:r w:rsidRPr="00A55498">
        <w:rPr>
          <w:rFonts w:asciiTheme="majorHAnsi" w:hAnsiTheme="majorHAnsi" w:cstheme="majorHAnsi"/>
          <w:bCs/>
          <w:sz w:val="20"/>
          <w:szCs w:val="20"/>
          <w:lang w:val="en-GB"/>
        </w:rPr>
        <w:t>Correspondence to</w:t>
      </w:r>
      <w:r w:rsidRPr="00A55498">
        <w:rPr>
          <w:rFonts w:asciiTheme="majorHAnsi" w:hAnsiTheme="majorHAnsi" w:cstheme="majorHAnsi"/>
          <w:b/>
          <w:sz w:val="20"/>
          <w:szCs w:val="20"/>
          <w:lang w:val="en-GB"/>
        </w:rPr>
        <w:t>:</w:t>
      </w:r>
    </w:p>
    <w:p w14:paraId="4B7EB52E" w14:textId="62E9B7B2" w:rsidR="00D8309F" w:rsidRPr="00A55498" w:rsidRDefault="00945829" w:rsidP="00BB28F2">
      <w:pPr>
        <w:spacing w:line="360" w:lineRule="auto"/>
        <w:rPr>
          <w:rFonts w:asciiTheme="majorHAnsi" w:hAnsiTheme="majorHAnsi" w:cstheme="majorHAnsi"/>
          <w:sz w:val="20"/>
          <w:szCs w:val="20"/>
          <w:lang w:val="en-GB"/>
        </w:rPr>
      </w:pPr>
      <w:r w:rsidRPr="00A55498">
        <w:rPr>
          <w:rFonts w:asciiTheme="majorHAnsi" w:hAnsiTheme="majorHAnsi" w:cstheme="majorHAnsi"/>
          <w:bCs/>
          <w:color w:val="FF0000"/>
          <w:sz w:val="20"/>
          <w:szCs w:val="20"/>
          <w:lang w:val="en-GB"/>
        </w:rPr>
        <w:t>Dr</w:t>
      </w:r>
      <w:r w:rsidR="00D8309F" w:rsidRPr="00A55498">
        <w:rPr>
          <w:rFonts w:asciiTheme="majorHAnsi" w:hAnsiTheme="majorHAnsi" w:cstheme="majorHAnsi"/>
          <w:bCs/>
          <w:color w:val="FF0000"/>
          <w:sz w:val="20"/>
          <w:szCs w:val="20"/>
          <w:lang w:val="en-GB"/>
        </w:rPr>
        <w:t xml:space="preserve"> </w:t>
      </w:r>
      <w:commentRangeStart w:id="1"/>
      <w:r w:rsidR="00D8309F" w:rsidRPr="00A55498">
        <w:rPr>
          <w:rFonts w:asciiTheme="majorHAnsi" w:hAnsiTheme="majorHAnsi" w:cstheme="majorHAnsi"/>
          <w:b/>
          <w:color w:val="FF0000"/>
          <w:sz w:val="20"/>
          <w:szCs w:val="20"/>
          <w:lang w:val="en-GB"/>
        </w:rPr>
        <w:t>[A: correct title added?]</w:t>
      </w:r>
      <w:r w:rsidRPr="00A55498">
        <w:rPr>
          <w:rFonts w:asciiTheme="majorHAnsi" w:hAnsiTheme="majorHAnsi" w:cstheme="majorHAnsi"/>
          <w:b/>
          <w:sz w:val="20"/>
          <w:szCs w:val="20"/>
          <w:lang w:val="en-GB"/>
        </w:rPr>
        <w:t xml:space="preserve"> </w:t>
      </w:r>
      <w:commentRangeEnd w:id="1"/>
      <w:r w:rsidR="00445586">
        <w:rPr>
          <w:rStyle w:val="CommentReference"/>
        </w:rPr>
        <w:commentReference w:id="1"/>
      </w:r>
      <w:r w:rsidRPr="00A55498">
        <w:rPr>
          <w:rFonts w:asciiTheme="majorHAnsi" w:hAnsiTheme="majorHAnsi" w:cstheme="majorHAnsi"/>
          <w:bCs/>
          <w:sz w:val="20"/>
          <w:szCs w:val="20"/>
          <w:lang w:val="en-GB"/>
        </w:rPr>
        <w:t>Simone Passarelli,</w:t>
      </w:r>
      <w:r w:rsidRPr="00A55498">
        <w:rPr>
          <w:rFonts w:asciiTheme="majorHAnsi" w:hAnsiTheme="majorHAnsi" w:cstheme="majorHAnsi"/>
          <w:b/>
          <w:sz w:val="20"/>
          <w:szCs w:val="20"/>
          <w:lang w:val="en-GB"/>
        </w:rPr>
        <w:t xml:space="preserve"> </w:t>
      </w:r>
      <w:r w:rsidR="0048781D" w:rsidRPr="00A55498">
        <w:rPr>
          <w:rFonts w:asciiTheme="majorHAnsi" w:hAnsiTheme="majorHAnsi" w:cstheme="majorHAnsi"/>
          <w:sz w:val="20"/>
          <w:szCs w:val="20"/>
          <w:lang w:val="en-GB"/>
        </w:rPr>
        <w:t>Office of Global Food Security, US Department of State, Washington, DC 20006</w:t>
      </w:r>
      <w:r w:rsidR="00D8309F" w:rsidRPr="00A55498">
        <w:rPr>
          <w:rFonts w:asciiTheme="majorHAnsi" w:hAnsiTheme="majorHAnsi" w:cstheme="majorHAnsi"/>
          <w:sz w:val="20"/>
          <w:szCs w:val="20"/>
          <w:lang w:val="en-GB"/>
        </w:rPr>
        <w:t xml:space="preserve">, USA </w:t>
      </w:r>
      <w:r w:rsidR="00D8309F" w:rsidRPr="00A55498">
        <w:rPr>
          <w:rFonts w:asciiTheme="majorHAnsi" w:hAnsiTheme="majorHAnsi" w:cstheme="majorHAnsi"/>
          <w:b/>
          <w:color w:val="FF0000"/>
          <w:sz w:val="20"/>
          <w:szCs w:val="20"/>
          <w:lang w:val="en-GB"/>
        </w:rPr>
        <w:t xml:space="preserve">[A: please note that the correspondence address should match one of the addresses in the affiliation list. Would you like to add </w:t>
      </w:r>
      <w:r w:rsidR="00C61AEC">
        <w:rPr>
          <w:rFonts w:asciiTheme="majorHAnsi" w:hAnsiTheme="majorHAnsi" w:cstheme="majorHAnsi"/>
          <w:b/>
          <w:color w:val="FF0000"/>
          <w:sz w:val="20"/>
          <w:szCs w:val="20"/>
          <w:lang w:val="en-GB"/>
        </w:rPr>
        <w:t xml:space="preserve">the </w:t>
      </w:r>
      <w:r w:rsidR="00D8309F" w:rsidRPr="00A55498">
        <w:rPr>
          <w:rFonts w:asciiTheme="majorHAnsi" w:hAnsiTheme="majorHAnsi" w:cstheme="majorHAnsi"/>
          <w:b/>
          <w:color w:val="FF0000"/>
          <w:sz w:val="20"/>
          <w:szCs w:val="20"/>
          <w:lang w:val="en-GB"/>
        </w:rPr>
        <w:t>Office of Global Food Security to the affiliation list, or use the Department of Nutrition</w:t>
      </w:r>
      <w:r w:rsidR="003C3EEE" w:rsidRPr="00A55498">
        <w:rPr>
          <w:rFonts w:asciiTheme="majorHAnsi" w:hAnsiTheme="majorHAnsi" w:cstheme="majorHAnsi"/>
          <w:b/>
          <w:color w:val="FF0000"/>
          <w:sz w:val="20"/>
          <w:szCs w:val="20"/>
          <w:lang w:val="en-GB"/>
        </w:rPr>
        <w:t xml:space="preserve"> at</w:t>
      </w:r>
      <w:r w:rsidR="00D8309F" w:rsidRPr="00A55498">
        <w:rPr>
          <w:rFonts w:asciiTheme="majorHAnsi" w:hAnsiTheme="majorHAnsi" w:cstheme="majorHAnsi"/>
          <w:b/>
          <w:color w:val="FF0000"/>
          <w:sz w:val="20"/>
          <w:szCs w:val="20"/>
          <w:lang w:val="en-GB"/>
        </w:rPr>
        <w:t xml:space="preserve"> Harvard TH Chan School of Public Health as the correspondence address?]</w:t>
      </w:r>
      <w:r w:rsidR="00D8309F" w:rsidRPr="00A55498">
        <w:rPr>
          <w:rFonts w:asciiTheme="majorHAnsi" w:hAnsiTheme="majorHAnsi" w:cstheme="majorHAnsi"/>
          <w:sz w:val="20"/>
          <w:szCs w:val="20"/>
          <w:lang w:val="en-GB"/>
        </w:rPr>
        <w:t xml:space="preserve"> </w:t>
      </w:r>
    </w:p>
    <w:p w14:paraId="1CE403A3" w14:textId="3B3920D3" w:rsidR="003C3EEE" w:rsidRPr="00A55498" w:rsidRDefault="006D5AA2" w:rsidP="00BB28F2">
      <w:pPr>
        <w:spacing w:line="360" w:lineRule="auto"/>
        <w:rPr>
          <w:rFonts w:asciiTheme="majorHAnsi" w:hAnsiTheme="majorHAnsi" w:cstheme="majorHAnsi"/>
          <w:b/>
          <w:bCs/>
          <w:sz w:val="20"/>
          <w:szCs w:val="20"/>
          <w:lang w:val="en-GB"/>
        </w:rPr>
      </w:pPr>
      <w:hyperlink r:id="rId11">
        <w:r w:rsidR="0048781D" w:rsidRPr="00A55498">
          <w:rPr>
            <w:rFonts w:asciiTheme="majorHAnsi" w:hAnsiTheme="majorHAnsi" w:cstheme="majorHAnsi"/>
            <w:b/>
            <w:bCs/>
            <w:sz w:val="20"/>
            <w:szCs w:val="20"/>
            <w:lang w:val="en-GB"/>
          </w:rPr>
          <w:t>simoneapassarelli@gmail.com</w:t>
        </w:r>
      </w:hyperlink>
    </w:p>
    <w:p w14:paraId="639172D4" w14:textId="77777777" w:rsidR="003C3EEE" w:rsidRPr="00A55498" w:rsidRDefault="003C3EEE">
      <w:pPr>
        <w:rPr>
          <w:rFonts w:asciiTheme="majorHAnsi" w:hAnsiTheme="majorHAnsi" w:cstheme="majorHAnsi"/>
          <w:b/>
          <w:bCs/>
          <w:sz w:val="20"/>
          <w:szCs w:val="20"/>
          <w:lang w:val="en-GB"/>
        </w:rPr>
      </w:pPr>
      <w:r w:rsidRPr="00A55498">
        <w:rPr>
          <w:rFonts w:asciiTheme="majorHAnsi" w:hAnsiTheme="majorHAnsi" w:cstheme="majorHAnsi"/>
          <w:b/>
          <w:bCs/>
          <w:sz w:val="20"/>
          <w:szCs w:val="20"/>
          <w:lang w:val="en-GB"/>
        </w:rPr>
        <w:br w:type="page"/>
      </w:r>
    </w:p>
    <w:p w14:paraId="7CA7C3B7" w14:textId="6F077634" w:rsidR="0061716F" w:rsidRPr="00A55498" w:rsidRDefault="007F5009" w:rsidP="00A55498">
      <w:pPr>
        <w:spacing w:line="360" w:lineRule="auto"/>
        <w:rPr>
          <w:rFonts w:asciiTheme="majorHAnsi" w:hAnsiTheme="majorHAnsi" w:cstheme="majorHAnsi"/>
          <w:b/>
          <w:bCs/>
          <w:sz w:val="24"/>
          <w:szCs w:val="24"/>
          <w:lang w:val="en-GB"/>
        </w:rPr>
      </w:pPr>
      <w:r w:rsidRPr="00A55498">
        <w:rPr>
          <w:rFonts w:asciiTheme="majorHAnsi" w:hAnsiTheme="majorHAnsi" w:cstheme="majorHAnsi"/>
          <w:b/>
          <w:bCs/>
          <w:sz w:val="24"/>
          <w:szCs w:val="24"/>
          <w:lang w:val="en-GB"/>
        </w:rPr>
        <w:lastRenderedPageBreak/>
        <w:t>Summary</w:t>
      </w:r>
    </w:p>
    <w:p w14:paraId="4B0C2B41" w14:textId="77777777" w:rsidR="0061716F"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lang w:val="en-GB"/>
        </w:rPr>
        <w:t>Background</w:t>
      </w:r>
    </w:p>
    <w:p w14:paraId="2CE44C7C" w14:textId="06740785"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Inadequate micronutrient intakes and related deficiencies are a major </w:t>
      </w:r>
      <w:r w:rsidR="00816B75" w:rsidRPr="00A55498">
        <w:rPr>
          <w:rFonts w:asciiTheme="majorHAnsi" w:hAnsiTheme="majorHAnsi" w:cstheme="majorHAnsi"/>
          <w:lang w:val="en-GB"/>
        </w:rPr>
        <w:t xml:space="preserve">challenge to </w:t>
      </w:r>
      <w:r w:rsidRPr="00A55498">
        <w:rPr>
          <w:rFonts w:asciiTheme="majorHAnsi" w:hAnsiTheme="majorHAnsi" w:cstheme="majorHAnsi"/>
          <w:lang w:val="en-GB"/>
        </w:rPr>
        <w:t xml:space="preserve">global public health. </w:t>
      </w:r>
      <w:del w:id="2" w:author="Chris Free" w:date="2024-08-07T14:20:00Z">
        <w:r w:rsidRPr="00A55498" w:rsidDel="00144472">
          <w:rPr>
            <w:rFonts w:asciiTheme="majorHAnsi" w:hAnsiTheme="majorHAnsi" w:cstheme="majorHAnsi"/>
            <w:lang w:val="en-GB"/>
          </w:rPr>
          <w:delText xml:space="preserve">Recent </w:delText>
        </w:r>
        <w:r w:rsidR="00A901C2" w:rsidRPr="00A901C2" w:rsidDel="00144472">
          <w:rPr>
            <w:rFonts w:asciiTheme="majorHAnsi" w:hAnsiTheme="majorHAnsi" w:cstheme="majorHAnsi"/>
            <w:b/>
            <w:color w:val="FF0000"/>
            <w:lang w:val="en-GB"/>
          </w:rPr>
          <w:delText>[A:</w:delText>
        </w:r>
        <w:r w:rsidR="00A901C2" w:rsidDel="00144472">
          <w:rPr>
            <w:rFonts w:asciiTheme="majorHAnsi" w:hAnsiTheme="majorHAnsi" w:cstheme="majorHAnsi"/>
            <w:b/>
            <w:color w:val="FF0000"/>
            <w:lang w:val="en-GB"/>
          </w:rPr>
          <w:delText xml:space="preserve"> please provide a timeframe to clarify ‘recent’, eg, “Analyses over the past X years”] </w:delText>
        </w:r>
        <w:r w:rsidRPr="00A55498" w:rsidDel="00144472">
          <w:rPr>
            <w:rFonts w:asciiTheme="majorHAnsi" w:hAnsiTheme="majorHAnsi" w:cstheme="majorHAnsi"/>
            <w:lang w:val="en-GB"/>
          </w:rPr>
          <w:delText xml:space="preserve">analyses </w:delText>
        </w:r>
      </w:del>
      <w:ins w:id="3" w:author="Chris Free" w:date="2024-08-07T14:20:00Z">
        <w:r w:rsidR="00144472">
          <w:rPr>
            <w:rFonts w:asciiTheme="majorHAnsi" w:hAnsiTheme="majorHAnsi" w:cstheme="majorHAnsi"/>
            <w:lang w:val="en-GB"/>
          </w:rPr>
          <w:t xml:space="preserve">Analyses over the past 10 years </w:t>
        </w:r>
      </w:ins>
      <w:r w:rsidRPr="00A55498">
        <w:rPr>
          <w:rFonts w:asciiTheme="majorHAnsi" w:hAnsiTheme="majorHAnsi" w:cstheme="majorHAnsi"/>
          <w:lang w:val="en-GB"/>
        </w:rPr>
        <w:t xml:space="preserve">have assessed global micronutrient deficiencies and inadequate nutrient supplies, but there have been no global estimates of inadequate micronutrient intakes. </w:t>
      </w:r>
      <w:r w:rsidR="007C5E52" w:rsidRPr="00A55498">
        <w:rPr>
          <w:rFonts w:asciiTheme="majorHAnsi" w:hAnsiTheme="majorHAnsi" w:cstheme="majorHAnsi"/>
          <w:color w:val="FF0000"/>
          <w:lang w:val="en-GB"/>
        </w:rPr>
        <w:t>We aimed to estimat</w:t>
      </w:r>
      <w:r w:rsidR="00E85C4D" w:rsidRPr="00E85C4D">
        <w:rPr>
          <w:rFonts w:asciiTheme="majorHAnsi" w:hAnsiTheme="majorHAnsi" w:cstheme="majorHAnsi"/>
          <w:color w:val="FF0000"/>
          <w:lang w:val="en-GB"/>
        </w:rPr>
        <w:t>e</w:t>
      </w:r>
      <w:r w:rsidR="007C5E52" w:rsidRPr="00A55498">
        <w:rPr>
          <w:rFonts w:asciiTheme="majorHAnsi" w:hAnsiTheme="majorHAnsi" w:cstheme="majorHAnsi"/>
          <w:color w:val="FF0000"/>
          <w:lang w:val="en-GB"/>
        </w:rPr>
        <w:t xml:space="preserve"> the global prevalence of inadequate micronutrient intakes</w:t>
      </w:r>
      <w:ins w:id="4" w:author="Chris Free" w:date="2024-08-07T14:19:00Z">
        <w:r w:rsidR="00612B44">
          <w:rPr>
            <w:rFonts w:asciiTheme="majorHAnsi" w:hAnsiTheme="majorHAnsi" w:cstheme="majorHAnsi"/>
            <w:color w:val="FF0000"/>
            <w:lang w:val="en-GB"/>
          </w:rPr>
          <w:t xml:space="preserve"> for 15 essential micronutrients</w:t>
        </w:r>
      </w:ins>
      <w:ins w:id="5" w:author="Chris Free" w:date="2024-08-07T14:18:00Z">
        <w:r w:rsidR="004C44E5">
          <w:rPr>
            <w:rFonts w:asciiTheme="majorHAnsi" w:hAnsiTheme="majorHAnsi" w:cstheme="majorHAnsi"/>
            <w:color w:val="FF0000"/>
            <w:lang w:val="en-GB"/>
          </w:rPr>
          <w:t xml:space="preserve"> and to</w:t>
        </w:r>
      </w:ins>
      <w:del w:id="6" w:author="Chris Free" w:date="2024-08-07T14:18:00Z">
        <w:r w:rsidR="00E85C4D" w:rsidDel="004C44E5">
          <w:rPr>
            <w:rFonts w:asciiTheme="majorHAnsi" w:hAnsiTheme="majorHAnsi" w:cstheme="majorHAnsi"/>
            <w:color w:val="FF0000"/>
            <w:lang w:val="en-GB"/>
          </w:rPr>
          <w:delText>,</w:delText>
        </w:r>
      </w:del>
      <w:r w:rsidR="00E85C4D">
        <w:rPr>
          <w:rFonts w:asciiTheme="majorHAnsi" w:hAnsiTheme="majorHAnsi" w:cstheme="majorHAnsi"/>
          <w:color w:val="FF0000"/>
          <w:lang w:val="en-GB"/>
        </w:rPr>
        <w:t xml:space="preserve"> </w:t>
      </w:r>
      <w:r w:rsidR="007C5E52" w:rsidRPr="00A55498">
        <w:rPr>
          <w:rFonts w:asciiTheme="majorHAnsi" w:hAnsiTheme="majorHAnsi" w:cstheme="majorHAnsi"/>
          <w:color w:val="FF0000"/>
          <w:lang w:val="en-GB"/>
        </w:rPr>
        <w:t>identify dietary nutrient gaps in specific demographic groups and countries</w:t>
      </w:r>
      <w:del w:id="7" w:author="Chris Free" w:date="2024-08-07T14:18:00Z">
        <w:r w:rsidR="007C5E52" w:rsidRPr="00A55498" w:rsidDel="004C44E5">
          <w:rPr>
            <w:rFonts w:asciiTheme="majorHAnsi" w:hAnsiTheme="majorHAnsi" w:cstheme="majorHAnsi"/>
            <w:color w:val="FF0000"/>
            <w:lang w:val="en-GB"/>
          </w:rPr>
          <w:delText xml:space="preserve">, </w:delText>
        </w:r>
        <w:r w:rsidR="00E85C4D" w:rsidDel="004C44E5">
          <w:rPr>
            <w:rFonts w:asciiTheme="majorHAnsi" w:hAnsiTheme="majorHAnsi" w:cstheme="majorHAnsi"/>
            <w:color w:val="FF0000"/>
            <w:lang w:val="en-GB"/>
          </w:rPr>
          <w:delText>and</w:delText>
        </w:r>
        <w:r w:rsidR="007C5E52" w:rsidRPr="00A55498" w:rsidDel="004C44E5">
          <w:rPr>
            <w:rFonts w:asciiTheme="majorHAnsi" w:hAnsiTheme="majorHAnsi" w:cstheme="majorHAnsi"/>
            <w:color w:val="FF0000"/>
            <w:lang w:val="en-GB"/>
          </w:rPr>
          <w:delText xml:space="preserve"> estimate the total global burden of dietary micronutrient inadequacies for 15 essential micronutrients</w:delText>
        </w:r>
      </w:del>
      <w:r w:rsidR="00E85C4D">
        <w:rPr>
          <w:rFonts w:asciiTheme="majorHAnsi" w:hAnsiTheme="majorHAnsi" w:cstheme="majorHAnsi"/>
          <w:color w:val="FF0000"/>
          <w:lang w:val="en-GB"/>
        </w:rPr>
        <w:t>.</w:t>
      </w:r>
      <w:r w:rsidR="007C5E52" w:rsidRPr="00A55498">
        <w:rPr>
          <w:rFonts w:asciiTheme="majorHAnsi" w:hAnsiTheme="majorHAnsi" w:cstheme="majorHAnsi"/>
          <w:color w:val="FF0000"/>
          <w:lang w:val="en-GB"/>
        </w:rPr>
        <w:t xml:space="preserve"> </w:t>
      </w:r>
      <w:commentRangeStart w:id="8"/>
      <w:r w:rsidR="007C5E52" w:rsidRPr="00A55498">
        <w:rPr>
          <w:rFonts w:asciiTheme="majorHAnsi" w:hAnsiTheme="majorHAnsi" w:cstheme="majorHAnsi"/>
          <w:b/>
          <w:color w:val="FF0000"/>
          <w:lang w:val="en-GB"/>
        </w:rPr>
        <w:t xml:space="preserve">[A: </w:t>
      </w:r>
      <w:r w:rsidR="00E85C4D">
        <w:rPr>
          <w:rFonts w:asciiTheme="majorHAnsi" w:hAnsiTheme="majorHAnsi" w:cstheme="majorHAnsi"/>
          <w:b/>
          <w:color w:val="FF0000"/>
          <w:lang w:val="en-GB"/>
        </w:rPr>
        <w:t>OK</w:t>
      </w:r>
      <w:r w:rsidR="00917731">
        <w:rPr>
          <w:rFonts w:asciiTheme="majorHAnsi" w:hAnsiTheme="majorHAnsi" w:cstheme="majorHAnsi"/>
          <w:b/>
          <w:color w:val="FF0000"/>
          <w:lang w:val="en-GB"/>
        </w:rPr>
        <w:t>,</w:t>
      </w:r>
      <w:r w:rsidR="00E85C4D">
        <w:rPr>
          <w:rFonts w:asciiTheme="majorHAnsi" w:hAnsiTheme="majorHAnsi" w:cstheme="majorHAnsi"/>
          <w:b/>
          <w:color w:val="FF0000"/>
          <w:lang w:val="en-GB"/>
        </w:rPr>
        <w:t xml:space="preserve"> to state the aims of the study here?]</w:t>
      </w:r>
      <w:commentRangeEnd w:id="8"/>
      <w:r w:rsidR="004C44E5">
        <w:rPr>
          <w:rStyle w:val="CommentReference"/>
        </w:rPr>
        <w:commentReference w:id="8"/>
      </w:r>
    </w:p>
    <w:p w14:paraId="4D56EBCA" w14:textId="77777777" w:rsidR="0061716F" w:rsidRPr="00A55498" w:rsidRDefault="0061716F" w:rsidP="00BB28F2">
      <w:pPr>
        <w:spacing w:line="360" w:lineRule="auto"/>
        <w:rPr>
          <w:rFonts w:asciiTheme="majorHAnsi" w:hAnsiTheme="majorHAnsi" w:cstheme="majorHAnsi"/>
          <w:b/>
          <w:lang w:val="en-GB"/>
        </w:rPr>
      </w:pPr>
    </w:p>
    <w:p w14:paraId="1AA08DCF" w14:textId="77777777" w:rsidR="0061716F"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lang w:val="en-GB"/>
        </w:rPr>
        <w:t>Methods</w:t>
      </w:r>
    </w:p>
    <w:p w14:paraId="1C6D077B" w14:textId="352496BF" w:rsidR="0061716F" w:rsidRPr="00A55498" w:rsidRDefault="007C5E52" w:rsidP="00BB28F2">
      <w:pPr>
        <w:spacing w:line="360" w:lineRule="auto"/>
        <w:rPr>
          <w:rFonts w:asciiTheme="majorHAnsi" w:hAnsiTheme="majorHAnsi" w:cstheme="majorHAnsi"/>
          <w:lang w:val="en-GB"/>
        </w:rPr>
      </w:pPr>
      <w:r w:rsidRPr="00A55498">
        <w:rPr>
          <w:rFonts w:asciiTheme="majorHAnsi" w:hAnsiTheme="majorHAnsi" w:cstheme="majorHAnsi"/>
          <w:lang w:val="en-GB"/>
        </w:rPr>
        <w:t>In this modelling analysis</w:t>
      </w:r>
      <w:r w:rsidR="00153936">
        <w:rPr>
          <w:rFonts w:asciiTheme="majorHAnsi" w:hAnsiTheme="majorHAnsi" w:cstheme="majorHAnsi"/>
          <w:lang w:val="en-GB"/>
        </w:rPr>
        <w:t xml:space="preserve">, </w:t>
      </w:r>
      <w:r w:rsidRPr="00A55498">
        <w:rPr>
          <w:rFonts w:asciiTheme="majorHAnsi" w:hAnsiTheme="majorHAnsi" w:cstheme="majorHAnsi"/>
          <w:lang w:val="en-GB"/>
        </w:rPr>
        <w:t xml:space="preserve">we </w:t>
      </w:r>
      <w:r w:rsidR="0048781D" w:rsidRPr="00A55498">
        <w:rPr>
          <w:rFonts w:asciiTheme="majorHAnsi" w:hAnsiTheme="majorHAnsi" w:cstheme="majorHAnsi"/>
          <w:lang w:val="en-GB"/>
        </w:rPr>
        <w:t>adopted a</w:t>
      </w:r>
      <w:r w:rsidR="00A55498">
        <w:rPr>
          <w:rFonts w:asciiTheme="majorHAnsi" w:hAnsiTheme="majorHAnsi" w:cstheme="majorHAnsi"/>
          <w:lang w:val="en-GB"/>
        </w:rPr>
        <w:t xml:space="preserve"> novel</w:t>
      </w:r>
      <w:r w:rsidR="0048781D" w:rsidRPr="00A55498">
        <w:rPr>
          <w:rFonts w:asciiTheme="majorHAnsi" w:hAnsiTheme="majorHAnsi" w:cstheme="majorHAnsi"/>
          <w:lang w:val="en-GB"/>
        </w:rPr>
        <w:t xml:space="preserve"> approach to estimating micronutrient intake</w:t>
      </w:r>
      <w:r w:rsidR="00153936">
        <w:rPr>
          <w:rFonts w:asciiTheme="majorHAnsi" w:hAnsiTheme="majorHAnsi" w:cstheme="majorHAnsi"/>
          <w:lang w:val="en-GB"/>
        </w:rPr>
        <w:t>, which</w:t>
      </w:r>
      <w:r w:rsidR="0048781D" w:rsidRPr="00A55498">
        <w:rPr>
          <w:rFonts w:asciiTheme="majorHAnsi" w:hAnsiTheme="majorHAnsi" w:cstheme="majorHAnsi"/>
          <w:lang w:val="en-GB"/>
        </w:rPr>
        <w:t xml:space="preserve"> accounts for the shape of a population’s nutrient intake distribution</w:t>
      </w:r>
      <w:r w:rsidR="00153936">
        <w:rPr>
          <w:rFonts w:asciiTheme="majorHAnsi" w:hAnsiTheme="majorHAnsi" w:cstheme="majorHAnsi"/>
          <w:lang w:val="en-GB"/>
        </w:rPr>
        <w:t xml:space="preserve"> and is</w:t>
      </w:r>
      <w:r w:rsidR="00153936"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based on dietary intake data from 31 countries. Using a globally </w:t>
      </w:r>
      <w:r w:rsidRPr="00A55498">
        <w:rPr>
          <w:rFonts w:asciiTheme="majorHAnsi" w:hAnsiTheme="majorHAnsi" w:cstheme="majorHAnsi"/>
          <w:lang w:val="en-GB"/>
        </w:rPr>
        <w:t xml:space="preserve">harmonised </w:t>
      </w:r>
      <w:r w:rsidR="0048781D" w:rsidRPr="00A55498">
        <w:rPr>
          <w:rFonts w:asciiTheme="majorHAnsi" w:hAnsiTheme="majorHAnsi" w:cstheme="majorHAnsi"/>
          <w:lang w:val="en-GB"/>
        </w:rPr>
        <w:t>set of age-</w:t>
      </w:r>
      <w:r w:rsidRPr="00A55498">
        <w:rPr>
          <w:rFonts w:asciiTheme="majorHAnsi" w:hAnsiTheme="majorHAnsi" w:cstheme="majorHAnsi"/>
          <w:lang w:val="en-GB"/>
        </w:rPr>
        <w:t>specific</w:t>
      </w:r>
      <w:r w:rsidR="0048781D" w:rsidRPr="00A55498">
        <w:rPr>
          <w:rFonts w:asciiTheme="majorHAnsi" w:hAnsiTheme="majorHAnsi" w:cstheme="majorHAnsi"/>
          <w:lang w:val="en-GB"/>
        </w:rPr>
        <w:t xml:space="preserve"> and sex-specific nutrient requirements, we then applied these distributions to publicly available data from the Global Dietary Database on </w:t>
      </w:r>
      <w:r w:rsidR="004652FC" w:rsidRPr="004652FC">
        <w:rPr>
          <w:rFonts w:asciiTheme="majorHAnsi" w:hAnsiTheme="majorHAnsi" w:cstheme="majorHAnsi"/>
          <w:lang w:val="en-GB"/>
        </w:rPr>
        <w:t>modelled</w:t>
      </w:r>
      <w:r w:rsidR="0048781D" w:rsidRPr="00A55498">
        <w:rPr>
          <w:rFonts w:asciiTheme="majorHAnsi" w:hAnsiTheme="majorHAnsi" w:cstheme="majorHAnsi"/>
          <w:lang w:val="en-GB"/>
        </w:rPr>
        <w:t xml:space="preserve"> median intakes of 15 micronutrients for 34 age</w:t>
      </w:r>
      <w:r w:rsidRPr="00A55498">
        <w:rPr>
          <w:rFonts w:asciiTheme="majorHAnsi" w:hAnsiTheme="majorHAnsi" w:cstheme="majorHAnsi"/>
          <w:lang w:val="en-GB"/>
        </w:rPr>
        <w:t>–</w:t>
      </w:r>
      <w:r w:rsidR="0048781D" w:rsidRPr="00A55498">
        <w:rPr>
          <w:rFonts w:asciiTheme="majorHAnsi" w:hAnsiTheme="majorHAnsi" w:cstheme="majorHAnsi"/>
          <w:lang w:val="en-GB"/>
        </w:rPr>
        <w:t>sex groups</w:t>
      </w:r>
      <w:r w:rsidR="00A86203">
        <w:rPr>
          <w:rFonts w:asciiTheme="majorHAnsi" w:hAnsiTheme="majorHAnsi" w:cstheme="majorHAnsi"/>
          <w:lang w:val="en-GB"/>
        </w:rPr>
        <w:t xml:space="preserve"> from</w:t>
      </w:r>
      <w:r w:rsidR="00A86203" w:rsidRPr="00A91965">
        <w:rPr>
          <w:rFonts w:asciiTheme="majorHAnsi" w:hAnsiTheme="majorHAnsi" w:cstheme="majorHAnsi"/>
          <w:lang w:val="en-GB"/>
        </w:rPr>
        <w:t xml:space="preserve"> 185 countries</w:t>
      </w:r>
      <w:r w:rsidR="00A86203">
        <w:rPr>
          <w:rFonts w:asciiTheme="majorHAnsi" w:hAnsiTheme="majorHAnsi" w:cstheme="majorHAnsi"/>
          <w:lang w:val="en-GB"/>
        </w:rPr>
        <w:t>,</w:t>
      </w:r>
      <w:r w:rsidR="0048781D" w:rsidRPr="00A55498">
        <w:rPr>
          <w:rFonts w:asciiTheme="majorHAnsi" w:hAnsiTheme="majorHAnsi" w:cstheme="majorHAnsi"/>
          <w:lang w:val="en-GB"/>
        </w:rPr>
        <w:t xml:space="preserve"> to estimate the prevalence of inadequate nutrient intakes for 99</w:t>
      </w:r>
      <w:r w:rsidRPr="00A55498">
        <w:rPr>
          <w:rFonts w:asciiTheme="majorHAnsi" w:hAnsiTheme="majorHAnsi" w:cstheme="majorHAnsi"/>
          <w:lang w:val="en-GB"/>
        </w:rPr>
        <w:t>·</w:t>
      </w:r>
      <w:r w:rsidR="0048781D" w:rsidRPr="00A55498">
        <w:rPr>
          <w:rFonts w:asciiTheme="majorHAnsi" w:hAnsiTheme="majorHAnsi" w:cstheme="majorHAnsi"/>
          <w:lang w:val="en-GB"/>
        </w:rPr>
        <w:t>3% of the global population</w:t>
      </w:r>
      <w:r w:rsidR="00A86203">
        <w:rPr>
          <w:rFonts w:asciiTheme="majorHAnsi" w:hAnsiTheme="majorHAnsi" w:cstheme="majorHAnsi"/>
          <w:lang w:val="en-GB"/>
        </w:rPr>
        <w:t xml:space="preserve"> </w:t>
      </w:r>
      <w:commentRangeStart w:id="9"/>
      <w:r w:rsidR="00A86203" w:rsidRPr="00A86203">
        <w:rPr>
          <w:rFonts w:asciiTheme="majorHAnsi" w:hAnsiTheme="majorHAnsi" w:cstheme="majorHAnsi"/>
          <w:b/>
          <w:color w:val="FF0000"/>
          <w:lang w:val="en-GB"/>
        </w:rPr>
        <w:t>[A:</w:t>
      </w:r>
      <w:r w:rsidR="00A86203">
        <w:rPr>
          <w:rFonts w:asciiTheme="majorHAnsi" w:hAnsiTheme="majorHAnsi" w:cstheme="majorHAnsi"/>
          <w:b/>
          <w:color w:val="FF0000"/>
          <w:lang w:val="en-GB"/>
        </w:rPr>
        <w:t xml:space="preserve"> edits to this section OK?]</w:t>
      </w:r>
      <w:r w:rsidR="0048781D" w:rsidRPr="00A55498">
        <w:rPr>
          <w:rFonts w:asciiTheme="majorHAnsi" w:hAnsiTheme="majorHAnsi" w:cstheme="majorHAnsi"/>
          <w:lang w:val="en-GB"/>
        </w:rPr>
        <w:t xml:space="preserve">. </w:t>
      </w:r>
      <w:commentRangeEnd w:id="9"/>
      <w:r w:rsidR="002C1EF8">
        <w:rPr>
          <w:rStyle w:val="CommentReference"/>
        </w:rPr>
        <w:commentReference w:id="9"/>
      </w:r>
    </w:p>
    <w:p w14:paraId="1DC4C5E3" w14:textId="77777777" w:rsidR="0061716F" w:rsidRPr="00A55498" w:rsidRDefault="0061716F" w:rsidP="00BB28F2">
      <w:pPr>
        <w:spacing w:line="360" w:lineRule="auto"/>
        <w:rPr>
          <w:rFonts w:asciiTheme="majorHAnsi" w:hAnsiTheme="majorHAnsi" w:cstheme="majorHAnsi"/>
          <w:b/>
          <w:lang w:val="en-GB"/>
        </w:rPr>
      </w:pPr>
    </w:p>
    <w:p w14:paraId="20E864E4" w14:textId="77777777" w:rsidR="0061716F"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lang w:val="en-GB"/>
        </w:rPr>
        <w:t>Findings</w:t>
      </w:r>
    </w:p>
    <w:p w14:paraId="0E7346FD" w14:textId="4DEA881D" w:rsidR="0061716F" w:rsidRPr="00A55498" w:rsidRDefault="00A86203" w:rsidP="00BB28F2">
      <w:pPr>
        <w:spacing w:line="360" w:lineRule="auto"/>
        <w:rPr>
          <w:rFonts w:asciiTheme="majorHAnsi" w:hAnsiTheme="majorHAnsi" w:cstheme="majorHAnsi"/>
          <w:lang w:val="en-GB"/>
        </w:rPr>
      </w:pPr>
      <w:r>
        <w:rPr>
          <w:rFonts w:asciiTheme="majorHAnsi" w:hAnsiTheme="majorHAnsi" w:cstheme="majorHAnsi"/>
          <w:lang w:val="en-GB"/>
        </w:rPr>
        <w:t>On the basis of</w:t>
      </w:r>
      <w:r w:rsidR="0048781D" w:rsidRPr="00A55498">
        <w:rPr>
          <w:rFonts w:asciiTheme="majorHAnsi" w:hAnsiTheme="majorHAnsi" w:cstheme="majorHAnsi"/>
          <w:lang w:val="en-GB"/>
        </w:rPr>
        <w:t xml:space="preserve"> estimates of nutrient intake from food (excluding fortification and supplementation), </w:t>
      </w:r>
      <w:r w:rsidR="007C5E52" w:rsidRPr="00A55498">
        <w:rPr>
          <w:rFonts w:asciiTheme="majorHAnsi" w:hAnsiTheme="majorHAnsi" w:cstheme="majorHAnsi"/>
          <w:lang w:val="en-GB"/>
        </w:rPr>
        <w:t xml:space="preserve">more than </w:t>
      </w:r>
      <w:r w:rsidR="009023F0">
        <w:rPr>
          <w:rFonts w:asciiTheme="majorHAnsi" w:hAnsiTheme="majorHAnsi" w:cstheme="majorHAnsi"/>
          <w:lang w:val="en-GB"/>
        </w:rPr>
        <w:t xml:space="preserve">5 </w:t>
      </w:r>
      <w:r w:rsidR="0048781D" w:rsidRPr="00A55498">
        <w:rPr>
          <w:rFonts w:asciiTheme="majorHAnsi" w:hAnsiTheme="majorHAnsi" w:cstheme="majorHAnsi"/>
          <w:lang w:val="en-GB"/>
        </w:rPr>
        <w:t xml:space="preserve">billion people do not consume enough iodine (68% of </w:t>
      </w:r>
      <w:r w:rsidR="007C5E52" w:rsidRPr="00A55498">
        <w:rPr>
          <w:rFonts w:asciiTheme="majorHAnsi" w:hAnsiTheme="majorHAnsi" w:cstheme="majorHAnsi"/>
          <w:lang w:val="en-GB"/>
        </w:rPr>
        <w:t xml:space="preserve">the </w:t>
      </w:r>
      <w:r w:rsidR="0048781D" w:rsidRPr="00A55498">
        <w:rPr>
          <w:rFonts w:asciiTheme="majorHAnsi" w:hAnsiTheme="majorHAnsi" w:cstheme="majorHAnsi"/>
          <w:lang w:val="en-GB"/>
        </w:rPr>
        <w:t xml:space="preserve">global population), vitamin E (67%), and calcium (66%). </w:t>
      </w:r>
      <w:r w:rsidR="007C5E52" w:rsidRPr="00A55498">
        <w:rPr>
          <w:rFonts w:asciiTheme="majorHAnsi" w:hAnsiTheme="majorHAnsi" w:cstheme="majorHAnsi"/>
          <w:lang w:val="en-GB"/>
        </w:rPr>
        <w:t xml:space="preserve">More than </w:t>
      </w:r>
      <w:r w:rsidR="009023F0">
        <w:rPr>
          <w:rFonts w:asciiTheme="majorHAnsi" w:hAnsiTheme="majorHAnsi" w:cstheme="majorHAnsi"/>
          <w:lang w:val="en-GB"/>
        </w:rPr>
        <w:t>4</w:t>
      </w:r>
      <w:r w:rsidR="0048781D" w:rsidRPr="00A55498">
        <w:rPr>
          <w:rFonts w:asciiTheme="majorHAnsi" w:hAnsiTheme="majorHAnsi" w:cstheme="majorHAnsi"/>
          <w:lang w:val="en-GB"/>
        </w:rPr>
        <w:t xml:space="preserve"> billion people do not consume enough iron (65%), riboflavin (55%), folate (54%), and vitamin C (53%). </w:t>
      </w:r>
      <w:r w:rsidR="00C07F27">
        <w:rPr>
          <w:rFonts w:asciiTheme="majorHAnsi" w:hAnsiTheme="majorHAnsi" w:cstheme="majorHAnsi"/>
          <w:lang w:val="en-GB"/>
        </w:rPr>
        <w:t>W</w:t>
      </w:r>
      <w:r w:rsidR="00C07F27" w:rsidRPr="00C928BE">
        <w:rPr>
          <w:rFonts w:asciiTheme="majorHAnsi" w:hAnsiTheme="majorHAnsi" w:cstheme="majorHAnsi"/>
          <w:lang w:val="en-GB"/>
        </w:rPr>
        <w:t>ithin the same country and age groups</w:t>
      </w:r>
      <w:r w:rsidR="00C07F27">
        <w:rPr>
          <w:rFonts w:asciiTheme="majorHAnsi" w:hAnsiTheme="majorHAnsi" w:cstheme="majorHAnsi"/>
          <w:lang w:val="en-GB"/>
        </w:rPr>
        <w:t>, e</w:t>
      </w:r>
      <w:r w:rsidR="0048781D" w:rsidRPr="00A55498">
        <w:rPr>
          <w:rFonts w:asciiTheme="majorHAnsi" w:hAnsiTheme="majorHAnsi" w:cstheme="majorHAnsi"/>
          <w:lang w:val="en-GB"/>
        </w:rPr>
        <w:t xml:space="preserve">stimated inadequate intakes were higher for women than </w:t>
      </w:r>
      <w:r w:rsidR="00C07F27">
        <w:rPr>
          <w:rFonts w:asciiTheme="majorHAnsi" w:hAnsiTheme="majorHAnsi" w:cstheme="majorHAnsi"/>
          <w:lang w:val="en-GB"/>
        </w:rPr>
        <w:t xml:space="preserve">for </w:t>
      </w:r>
      <w:r w:rsidR="0048781D" w:rsidRPr="00A55498">
        <w:rPr>
          <w:rFonts w:asciiTheme="majorHAnsi" w:hAnsiTheme="majorHAnsi" w:cstheme="majorHAnsi"/>
          <w:lang w:val="en-GB"/>
        </w:rPr>
        <w:t>men for iodine, vitamin B</w:t>
      </w:r>
      <w:r w:rsidR="007C5E52" w:rsidRPr="00A55498">
        <w:rPr>
          <w:rFonts w:asciiTheme="majorHAnsi" w:hAnsiTheme="majorHAnsi" w:cstheme="majorHAnsi"/>
          <w:lang w:val="en-GB"/>
        </w:rPr>
        <w:t>₁₂</w:t>
      </w:r>
      <w:r w:rsidR="0048781D" w:rsidRPr="00A55498">
        <w:rPr>
          <w:rFonts w:asciiTheme="majorHAnsi" w:hAnsiTheme="majorHAnsi" w:cstheme="majorHAnsi"/>
          <w:lang w:val="en-GB"/>
        </w:rPr>
        <w:t xml:space="preserve">, iron, and selenium and higher for men than </w:t>
      </w:r>
      <w:r w:rsidR="00C07F27">
        <w:rPr>
          <w:rFonts w:asciiTheme="majorHAnsi" w:hAnsiTheme="majorHAnsi" w:cstheme="majorHAnsi"/>
          <w:lang w:val="en-GB"/>
        </w:rPr>
        <w:t xml:space="preserve">for </w:t>
      </w:r>
      <w:r w:rsidR="0048781D" w:rsidRPr="00A55498">
        <w:rPr>
          <w:rFonts w:asciiTheme="majorHAnsi" w:hAnsiTheme="majorHAnsi" w:cstheme="majorHAnsi"/>
          <w:lang w:val="en-GB"/>
        </w:rPr>
        <w:t>women for magnesium, vitamin B</w:t>
      </w:r>
      <w:r w:rsidR="004652FC">
        <w:rPr>
          <w:rFonts w:asciiTheme="majorHAnsi" w:hAnsiTheme="majorHAnsi" w:cstheme="majorHAnsi"/>
          <w:lang w:val="en-GB"/>
        </w:rPr>
        <w:t>₆</w:t>
      </w:r>
      <w:r w:rsidR="0048781D" w:rsidRPr="00A55498">
        <w:rPr>
          <w:rFonts w:asciiTheme="majorHAnsi" w:hAnsiTheme="majorHAnsi" w:cstheme="majorHAnsi"/>
          <w:lang w:val="en-GB"/>
        </w:rPr>
        <w:t>, zinc, vitamin C, vitamin A, thiamin, and niacin.</w:t>
      </w:r>
    </w:p>
    <w:p w14:paraId="77770850" w14:textId="77777777" w:rsidR="0061716F" w:rsidRPr="00A55498" w:rsidRDefault="0061716F" w:rsidP="00BB28F2">
      <w:pPr>
        <w:spacing w:line="360" w:lineRule="auto"/>
        <w:rPr>
          <w:rFonts w:asciiTheme="majorHAnsi" w:hAnsiTheme="majorHAnsi" w:cstheme="majorHAnsi"/>
          <w:b/>
          <w:lang w:val="en-GB"/>
        </w:rPr>
      </w:pPr>
    </w:p>
    <w:p w14:paraId="2C86CBF1" w14:textId="77777777" w:rsidR="0061716F"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lang w:val="en-GB"/>
        </w:rPr>
        <w:t>Interpretation</w:t>
      </w:r>
    </w:p>
    <w:p w14:paraId="4A4A9F29" w14:textId="5A91B34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T</w:t>
      </w:r>
      <w:r w:rsidR="00C07F27">
        <w:rPr>
          <w:rFonts w:asciiTheme="majorHAnsi" w:hAnsiTheme="majorHAnsi" w:cstheme="majorHAnsi"/>
          <w:lang w:val="en-GB"/>
        </w:rPr>
        <w:t>o our knowledge, t</w:t>
      </w:r>
      <w:r w:rsidRPr="00A55498">
        <w:rPr>
          <w:rFonts w:asciiTheme="majorHAnsi" w:hAnsiTheme="majorHAnsi" w:cstheme="majorHAnsi"/>
          <w:lang w:val="en-GB"/>
        </w:rPr>
        <w:t>his analysis provides the first global estimates of inadequate micronutrient intakes using dietary intake data, highlighting highly prevalent gaps across nutrients and variability by sex. These results can be used by public health practitioners to target populations in need of dietary interventions.</w:t>
      </w:r>
    </w:p>
    <w:p w14:paraId="2BC8D418" w14:textId="77777777" w:rsidR="0061716F" w:rsidRPr="00A55498" w:rsidRDefault="0061716F" w:rsidP="00BB28F2">
      <w:pPr>
        <w:spacing w:line="360" w:lineRule="auto"/>
        <w:rPr>
          <w:rFonts w:asciiTheme="majorHAnsi" w:hAnsiTheme="majorHAnsi" w:cstheme="majorHAnsi"/>
          <w:lang w:val="en-GB"/>
        </w:rPr>
      </w:pPr>
    </w:p>
    <w:p w14:paraId="527D5B48" w14:textId="77777777" w:rsidR="0061716F"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lang w:val="en-GB"/>
        </w:rPr>
        <w:t>Funding</w:t>
      </w:r>
    </w:p>
    <w:p w14:paraId="7D2F1B39" w14:textId="04A3B79B" w:rsidR="007F5009" w:rsidRPr="00A55498" w:rsidRDefault="00C07F27" w:rsidP="00C07F27">
      <w:pPr>
        <w:spacing w:line="360" w:lineRule="auto"/>
        <w:rPr>
          <w:rFonts w:asciiTheme="majorHAnsi" w:hAnsiTheme="majorHAnsi" w:cstheme="majorHAnsi"/>
          <w:lang w:val="en-GB"/>
        </w:rPr>
      </w:pPr>
      <w:r>
        <w:rPr>
          <w:rFonts w:asciiTheme="majorHAnsi" w:hAnsiTheme="majorHAnsi" w:cstheme="majorHAnsi"/>
          <w:lang w:val="en-GB"/>
        </w:rPr>
        <w:t xml:space="preserve">The </w:t>
      </w:r>
      <w:r w:rsidR="0048781D" w:rsidRPr="00A55498">
        <w:rPr>
          <w:rFonts w:asciiTheme="majorHAnsi" w:hAnsiTheme="majorHAnsi" w:cstheme="majorHAnsi"/>
          <w:lang w:val="en-GB"/>
        </w:rPr>
        <w:t>National Institutes of Health</w:t>
      </w:r>
      <w:r>
        <w:rPr>
          <w:rFonts w:asciiTheme="majorHAnsi" w:hAnsiTheme="majorHAnsi" w:cstheme="majorHAnsi"/>
          <w:lang w:val="en-GB"/>
        </w:rPr>
        <w:t xml:space="preserve"> and the </w:t>
      </w:r>
      <w:r w:rsidR="0048781D" w:rsidRPr="00A55498">
        <w:rPr>
          <w:rFonts w:asciiTheme="majorHAnsi" w:hAnsiTheme="majorHAnsi" w:cstheme="majorHAnsi"/>
          <w:lang w:val="en-GB"/>
        </w:rPr>
        <w:t xml:space="preserve">Dutch Ministry of Foreign Affairs. </w:t>
      </w:r>
      <w:bookmarkStart w:id="10" w:name="_smca7yop6omy" w:colFirst="0" w:colLast="0"/>
      <w:bookmarkEnd w:id="10"/>
      <w:commentRangeStart w:id="11"/>
      <w:r w:rsidRPr="00C07F27">
        <w:rPr>
          <w:rFonts w:asciiTheme="majorHAnsi" w:hAnsiTheme="majorHAnsi" w:cstheme="majorHAnsi"/>
          <w:b/>
          <w:color w:val="FF0000"/>
          <w:lang w:val="en-GB"/>
        </w:rPr>
        <w:t>[A:</w:t>
      </w:r>
      <w:r>
        <w:rPr>
          <w:rFonts w:asciiTheme="majorHAnsi" w:hAnsiTheme="majorHAnsi" w:cstheme="majorHAnsi"/>
          <w:b/>
          <w:color w:val="FF0000"/>
          <w:lang w:val="en-GB"/>
        </w:rPr>
        <w:t xml:space="preserve"> please note that only the direct funders of this research are featured in this section (any indirect means of support are listed in the Acknowledgments); would this be correct?]</w:t>
      </w:r>
      <w:commentRangeEnd w:id="11"/>
      <w:r w:rsidR="00144472">
        <w:rPr>
          <w:rStyle w:val="CommentReference"/>
        </w:rPr>
        <w:commentReference w:id="11"/>
      </w:r>
    </w:p>
    <w:p w14:paraId="58F46234" w14:textId="77777777" w:rsidR="007F5009" w:rsidRPr="00A55498" w:rsidRDefault="007F5009" w:rsidP="00BB28F2">
      <w:pPr>
        <w:spacing w:line="360" w:lineRule="auto"/>
        <w:rPr>
          <w:rFonts w:asciiTheme="majorHAnsi" w:hAnsiTheme="majorHAnsi" w:cstheme="majorHAnsi"/>
          <w:lang w:val="en-GB"/>
        </w:rPr>
      </w:pPr>
    </w:p>
    <w:p w14:paraId="79CF83F5" w14:textId="77777777" w:rsidR="007F5009" w:rsidRPr="00A55498" w:rsidRDefault="007F5009" w:rsidP="00BB28F2">
      <w:pPr>
        <w:spacing w:line="360" w:lineRule="auto"/>
        <w:rPr>
          <w:rFonts w:asciiTheme="majorHAnsi" w:hAnsiTheme="majorHAnsi" w:cstheme="majorHAnsi"/>
          <w:b/>
          <w:bCs/>
          <w:lang w:val="en-GB"/>
        </w:rPr>
      </w:pPr>
      <w:r w:rsidRPr="00A55498">
        <w:rPr>
          <w:rFonts w:asciiTheme="majorHAnsi" w:hAnsiTheme="majorHAnsi" w:cstheme="majorHAnsi"/>
          <w:b/>
          <w:bCs/>
          <w:lang w:val="en-GB"/>
        </w:rPr>
        <w:t>Copyright</w:t>
      </w:r>
    </w:p>
    <w:p w14:paraId="35F4D545" w14:textId="77777777" w:rsidR="00B83EDD" w:rsidRPr="00A55498" w:rsidRDefault="007F5009" w:rsidP="00BB28F2">
      <w:pPr>
        <w:spacing w:line="360" w:lineRule="auto"/>
        <w:rPr>
          <w:rFonts w:asciiTheme="majorHAnsi" w:hAnsiTheme="majorHAnsi" w:cstheme="majorHAnsi"/>
          <w:lang w:val="en-GB"/>
        </w:rPr>
      </w:pPr>
      <w:r w:rsidRPr="00A55498">
        <w:rPr>
          <w:rFonts w:asciiTheme="majorHAnsi" w:hAnsiTheme="majorHAnsi" w:cstheme="majorHAnsi"/>
          <w:lang w:val="en-GB"/>
        </w:rPr>
        <w:lastRenderedPageBreak/>
        <w:t xml:space="preserve">© 2024 The Author(s). Published by Elsevier Ltd. This is an Open Access article under the CC BY-NC-ND 4.0 license. </w:t>
      </w:r>
    </w:p>
    <w:p w14:paraId="69D9E9C0" w14:textId="77777777" w:rsidR="00B83EDD" w:rsidRPr="00A55498" w:rsidRDefault="00B83EDD" w:rsidP="00BB28F2">
      <w:pPr>
        <w:spacing w:line="360" w:lineRule="auto"/>
        <w:rPr>
          <w:rFonts w:asciiTheme="majorHAnsi" w:hAnsiTheme="majorHAnsi" w:cstheme="majorHAnsi"/>
          <w:lang w:val="en-GB"/>
        </w:rPr>
      </w:pPr>
    </w:p>
    <w:p w14:paraId="67E94CD4" w14:textId="2227D847" w:rsidR="00B83EDD" w:rsidRPr="00A55498" w:rsidRDefault="00B83EDD" w:rsidP="00B83EDD">
      <w:pPr>
        <w:pStyle w:val="Heading2"/>
        <w:spacing w:line="360" w:lineRule="auto"/>
        <w:rPr>
          <w:rFonts w:asciiTheme="majorHAnsi" w:hAnsiTheme="majorHAnsi" w:cstheme="majorHAnsi"/>
          <w:b/>
          <w:bCs/>
          <w:sz w:val="24"/>
          <w:szCs w:val="24"/>
          <w:lang w:val="en-GB"/>
        </w:rPr>
      </w:pPr>
      <w:r w:rsidRPr="00A55498">
        <w:rPr>
          <w:rFonts w:asciiTheme="majorHAnsi" w:hAnsiTheme="majorHAnsi" w:cstheme="majorHAnsi"/>
          <w:b/>
          <w:bCs/>
          <w:sz w:val="24"/>
          <w:szCs w:val="24"/>
          <w:lang w:val="en-GB"/>
        </w:rPr>
        <w:t xml:space="preserve">Research in context </w:t>
      </w:r>
      <w:r w:rsidRPr="00A55498">
        <w:rPr>
          <w:rFonts w:asciiTheme="majorHAnsi" w:hAnsiTheme="majorHAnsi" w:cstheme="majorHAnsi"/>
          <w:b/>
          <w:bCs/>
          <w:color w:val="00B050"/>
          <w:sz w:val="24"/>
          <w:szCs w:val="24"/>
          <w:lang w:val="en-GB"/>
        </w:rPr>
        <w:t>[Prod: please set as unlinked panel]</w:t>
      </w:r>
    </w:p>
    <w:p w14:paraId="2DE0C1AF" w14:textId="77777777" w:rsidR="00B83EDD" w:rsidRPr="00A55498" w:rsidRDefault="00B83EDD" w:rsidP="00B83EDD">
      <w:pPr>
        <w:spacing w:line="360" w:lineRule="auto"/>
        <w:rPr>
          <w:rFonts w:asciiTheme="majorHAnsi" w:hAnsiTheme="majorHAnsi" w:cstheme="majorHAnsi"/>
          <w:b/>
          <w:lang w:val="en-GB"/>
        </w:rPr>
      </w:pPr>
      <w:r w:rsidRPr="00A55498">
        <w:rPr>
          <w:rFonts w:asciiTheme="majorHAnsi" w:hAnsiTheme="majorHAnsi" w:cstheme="majorHAnsi"/>
          <w:b/>
          <w:lang w:val="en-GB"/>
        </w:rPr>
        <w:t>Evidence before this study</w:t>
      </w:r>
    </w:p>
    <w:p w14:paraId="7C35584C" w14:textId="1FEDF420" w:rsidR="00B83EDD" w:rsidRPr="00A55498" w:rsidRDefault="004F6812" w:rsidP="00B83EDD">
      <w:pPr>
        <w:spacing w:line="360" w:lineRule="auto"/>
        <w:rPr>
          <w:rFonts w:asciiTheme="majorHAnsi" w:hAnsiTheme="majorHAnsi" w:cstheme="majorHAnsi"/>
          <w:lang w:val="en-GB"/>
        </w:rPr>
      </w:pPr>
      <w:ins w:id="12" w:author="Chris Free" w:date="2024-08-07T14:22:00Z">
        <w:r>
          <w:rPr>
            <w:rFonts w:asciiTheme="majorHAnsi" w:hAnsiTheme="majorHAnsi" w:cstheme="majorHAnsi"/>
            <w:highlight w:val="white"/>
            <w:lang w:val="en-GB"/>
          </w:rPr>
          <w:t>A</w:t>
        </w:r>
      </w:ins>
      <w:del w:id="13" w:author="Chris Free" w:date="2024-08-07T14:22:00Z">
        <w:r w:rsidR="00B83EDD" w:rsidRPr="00A55498" w:rsidDel="004F6812">
          <w:rPr>
            <w:rFonts w:asciiTheme="majorHAnsi" w:hAnsiTheme="majorHAnsi" w:cstheme="majorHAnsi"/>
            <w:highlight w:val="white"/>
            <w:lang w:val="en-GB"/>
          </w:rPr>
          <w:delText xml:space="preserve">Several </w:delText>
        </w:r>
        <w:r w:rsidR="00B83EDD" w:rsidRPr="00A55498" w:rsidDel="004F6812">
          <w:rPr>
            <w:rFonts w:asciiTheme="majorHAnsi" w:hAnsiTheme="majorHAnsi" w:cstheme="majorHAnsi"/>
            <w:color w:val="FF0000"/>
            <w:highlight w:val="white"/>
            <w:lang w:val="en-GB"/>
          </w:rPr>
          <w:delText>recent</w:delText>
        </w:r>
        <w:r w:rsidR="00C07F27" w:rsidRPr="00A55498" w:rsidDel="004F6812">
          <w:rPr>
            <w:rFonts w:asciiTheme="majorHAnsi" w:hAnsiTheme="majorHAnsi" w:cstheme="majorHAnsi"/>
            <w:color w:val="FF0000"/>
            <w:highlight w:val="white"/>
            <w:lang w:val="en-GB"/>
          </w:rPr>
          <w:delText xml:space="preserve"> </w:delText>
        </w:r>
        <w:r w:rsidR="00C07F27" w:rsidRPr="00C07F27" w:rsidDel="004F6812">
          <w:rPr>
            <w:rFonts w:asciiTheme="majorHAnsi" w:hAnsiTheme="majorHAnsi" w:cstheme="majorHAnsi"/>
            <w:b/>
            <w:color w:val="FF0000"/>
            <w:highlight w:val="white"/>
            <w:lang w:val="en-GB"/>
          </w:rPr>
          <w:delText>[A:</w:delText>
        </w:r>
        <w:r w:rsidR="00C07F27" w:rsidDel="004F6812">
          <w:rPr>
            <w:rFonts w:asciiTheme="majorHAnsi" w:hAnsiTheme="majorHAnsi" w:cstheme="majorHAnsi"/>
            <w:b/>
            <w:color w:val="FF0000"/>
            <w:highlight w:val="white"/>
            <w:lang w:val="en-GB"/>
          </w:rPr>
          <w:delText xml:space="preserve"> as previous query; please clarify ‘recent’ here]</w:delText>
        </w:r>
        <w:r w:rsidR="00B83EDD" w:rsidRPr="00A55498" w:rsidDel="004F6812">
          <w:rPr>
            <w:rFonts w:asciiTheme="majorHAnsi" w:hAnsiTheme="majorHAnsi" w:cstheme="majorHAnsi"/>
            <w:highlight w:val="white"/>
            <w:lang w:val="en-GB"/>
          </w:rPr>
          <w:delText xml:space="preserve"> a</w:delText>
        </w:r>
      </w:del>
      <w:r w:rsidR="00B83EDD" w:rsidRPr="00A55498">
        <w:rPr>
          <w:rFonts w:asciiTheme="majorHAnsi" w:hAnsiTheme="majorHAnsi" w:cstheme="majorHAnsi"/>
          <w:highlight w:val="white"/>
          <w:lang w:val="en-GB"/>
        </w:rPr>
        <w:t xml:space="preserve">nalyses </w:t>
      </w:r>
      <w:ins w:id="14" w:author="Chris Free" w:date="2024-08-07T14:22:00Z">
        <w:r>
          <w:rPr>
            <w:rFonts w:asciiTheme="majorHAnsi" w:hAnsiTheme="majorHAnsi" w:cstheme="majorHAnsi"/>
            <w:highlight w:val="white"/>
            <w:lang w:val="en-GB"/>
          </w:rPr>
          <w:t xml:space="preserve">over the past 10 years </w:t>
        </w:r>
      </w:ins>
      <w:r w:rsidR="00B83EDD" w:rsidRPr="00A55498">
        <w:rPr>
          <w:rFonts w:asciiTheme="majorHAnsi" w:hAnsiTheme="majorHAnsi" w:cstheme="majorHAnsi"/>
          <w:highlight w:val="white"/>
          <w:lang w:val="en-GB"/>
        </w:rPr>
        <w:t xml:space="preserve">have assessed global micronutrient deficiencies and global inadequate nutrient supply, but large gaps </w:t>
      </w:r>
      <w:r w:rsidR="00C61AEC">
        <w:rPr>
          <w:rFonts w:asciiTheme="majorHAnsi" w:hAnsiTheme="majorHAnsi" w:cstheme="majorHAnsi"/>
          <w:highlight w:val="white"/>
          <w:lang w:val="en-GB"/>
        </w:rPr>
        <w:t xml:space="preserve">remain </w:t>
      </w:r>
      <w:r w:rsidR="00B83EDD" w:rsidRPr="00A55498">
        <w:rPr>
          <w:rFonts w:asciiTheme="majorHAnsi" w:hAnsiTheme="majorHAnsi" w:cstheme="majorHAnsi"/>
          <w:highlight w:val="white"/>
          <w:lang w:val="en-GB"/>
        </w:rPr>
        <w:t xml:space="preserve">for many micronutrients and population groups. </w:t>
      </w:r>
      <w:r w:rsidR="003C3EEE" w:rsidRPr="00A55498">
        <w:rPr>
          <w:rFonts w:asciiTheme="majorHAnsi" w:hAnsiTheme="majorHAnsi" w:cstheme="majorHAnsi"/>
          <w:highlight w:val="white"/>
          <w:lang w:val="en-GB"/>
        </w:rPr>
        <w:t xml:space="preserve">Owing </w:t>
      </w:r>
      <w:r w:rsidR="00B83EDD" w:rsidRPr="00A55498">
        <w:rPr>
          <w:rFonts w:asciiTheme="majorHAnsi" w:hAnsiTheme="majorHAnsi" w:cstheme="majorHAnsi"/>
          <w:highlight w:val="white"/>
          <w:lang w:val="en-GB"/>
        </w:rPr>
        <w:t xml:space="preserve">to limited availability of dietary intake data and a </w:t>
      </w:r>
      <w:del w:id="15" w:author="Chris Free" w:date="2024-08-07T14:23:00Z">
        <w:r w:rsidR="00B83EDD" w:rsidRPr="00A55498" w:rsidDel="00E82E66">
          <w:rPr>
            <w:rFonts w:asciiTheme="majorHAnsi" w:hAnsiTheme="majorHAnsi" w:cstheme="majorHAnsi"/>
            <w:color w:val="FF0000"/>
            <w:highlight w:val="white"/>
            <w:lang w:val="en-GB"/>
          </w:rPr>
          <w:delText>lack</w:delText>
        </w:r>
        <w:r w:rsidR="003C3EEE" w:rsidRPr="00A55498" w:rsidDel="00E82E66">
          <w:rPr>
            <w:rFonts w:asciiTheme="majorHAnsi" w:hAnsiTheme="majorHAnsi" w:cstheme="majorHAnsi"/>
            <w:color w:val="FF0000"/>
            <w:highlight w:val="white"/>
            <w:lang w:val="en-GB"/>
          </w:rPr>
          <w:delText xml:space="preserve"> </w:delText>
        </w:r>
        <w:r w:rsidR="003C3EEE" w:rsidRPr="00A55498" w:rsidDel="00E82E66">
          <w:rPr>
            <w:rFonts w:asciiTheme="majorHAnsi" w:hAnsiTheme="majorHAnsi" w:cstheme="majorHAnsi"/>
            <w:b/>
            <w:color w:val="FF0000"/>
            <w:highlight w:val="white"/>
            <w:lang w:val="en-GB"/>
          </w:rPr>
          <w:delText>[A: by ‘lack’, do you mean scarcity or absence?]</w:delText>
        </w:r>
      </w:del>
      <w:ins w:id="16" w:author="Chris Free" w:date="2024-08-07T14:23:00Z">
        <w:r w:rsidR="00E82E66">
          <w:rPr>
            <w:rFonts w:asciiTheme="majorHAnsi" w:hAnsiTheme="majorHAnsi" w:cstheme="majorHAnsi"/>
            <w:color w:val="FF0000"/>
            <w:highlight w:val="white"/>
            <w:lang w:val="en-GB"/>
          </w:rPr>
          <w:t>scarcity</w:t>
        </w:r>
      </w:ins>
      <w:r w:rsidR="00B83EDD" w:rsidRPr="00A55498">
        <w:rPr>
          <w:rFonts w:asciiTheme="majorHAnsi" w:hAnsiTheme="majorHAnsi" w:cstheme="majorHAnsi"/>
          <w:highlight w:val="white"/>
          <w:lang w:val="en-GB"/>
        </w:rPr>
        <w:t xml:space="preserve"> of accurate nutrient distribution data, there have been no global estimates of inadequate micronutrient intakes.</w:t>
      </w:r>
      <w:r w:rsidR="000A57D6">
        <w:rPr>
          <w:rFonts w:asciiTheme="majorHAnsi" w:hAnsiTheme="majorHAnsi" w:cstheme="majorHAnsi"/>
          <w:lang w:val="en-GB"/>
        </w:rPr>
        <w:t xml:space="preserve"> </w:t>
      </w:r>
      <w:commentRangeStart w:id="17"/>
      <w:r w:rsidR="000A57D6" w:rsidRPr="000A57D6">
        <w:rPr>
          <w:rFonts w:asciiTheme="majorHAnsi" w:hAnsiTheme="majorHAnsi" w:cstheme="majorHAnsi"/>
          <w:b/>
          <w:color w:val="FF0000"/>
          <w:lang w:val="en-GB"/>
        </w:rPr>
        <w:t>[A:</w:t>
      </w:r>
      <w:r w:rsidR="000A57D6">
        <w:rPr>
          <w:rFonts w:asciiTheme="majorHAnsi" w:hAnsiTheme="majorHAnsi" w:cstheme="majorHAnsi"/>
          <w:b/>
          <w:color w:val="FF0000"/>
          <w:lang w:val="en-GB"/>
        </w:rPr>
        <w:t xml:space="preserve"> did you do a literature search before this analysis? If so, please provide details (databases searched, start and end dates of search, search terms used, number of results retrieved) and we will add this information to this section]</w:t>
      </w:r>
      <w:commentRangeEnd w:id="17"/>
      <w:r w:rsidR="00EB2EBC">
        <w:rPr>
          <w:rStyle w:val="CommentReference"/>
        </w:rPr>
        <w:commentReference w:id="17"/>
      </w:r>
    </w:p>
    <w:p w14:paraId="3AB65388" w14:textId="77777777" w:rsidR="00B83EDD" w:rsidRPr="00A55498" w:rsidRDefault="00B83EDD" w:rsidP="00B83EDD">
      <w:pPr>
        <w:spacing w:line="360" w:lineRule="auto"/>
        <w:rPr>
          <w:rFonts w:asciiTheme="majorHAnsi" w:hAnsiTheme="majorHAnsi" w:cstheme="majorHAnsi"/>
          <w:b/>
          <w:lang w:val="en-GB"/>
        </w:rPr>
      </w:pPr>
      <w:r w:rsidRPr="00A55498">
        <w:rPr>
          <w:rFonts w:asciiTheme="majorHAnsi" w:hAnsiTheme="majorHAnsi" w:cstheme="majorHAnsi"/>
          <w:b/>
          <w:lang w:val="en-GB"/>
        </w:rPr>
        <w:t>Added value of the study</w:t>
      </w:r>
    </w:p>
    <w:p w14:paraId="25896268" w14:textId="345C2144" w:rsidR="00B83EDD" w:rsidRPr="00A55498" w:rsidRDefault="00B83EDD" w:rsidP="00B83EDD">
      <w:pPr>
        <w:spacing w:line="360" w:lineRule="auto"/>
        <w:rPr>
          <w:rFonts w:asciiTheme="majorHAnsi" w:hAnsiTheme="majorHAnsi" w:cstheme="majorHAnsi"/>
          <w:lang w:val="en-GB"/>
        </w:rPr>
      </w:pPr>
      <w:r w:rsidRPr="00A55498">
        <w:rPr>
          <w:rFonts w:asciiTheme="majorHAnsi" w:hAnsiTheme="majorHAnsi" w:cstheme="majorHAnsi"/>
          <w:lang w:val="en-GB"/>
        </w:rPr>
        <w:t>This analysis provides</w:t>
      </w:r>
      <w:r w:rsidR="003B4EED">
        <w:rPr>
          <w:rFonts w:asciiTheme="majorHAnsi" w:hAnsiTheme="majorHAnsi" w:cstheme="majorHAnsi"/>
          <w:lang w:val="en-GB"/>
        </w:rPr>
        <w:t>, to our knowledge,</w:t>
      </w:r>
      <w:r w:rsidRPr="00A55498">
        <w:rPr>
          <w:rFonts w:asciiTheme="majorHAnsi" w:hAnsiTheme="majorHAnsi" w:cstheme="majorHAnsi"/>
          <w:lang w:val="en-GB"/>
        </w:rPr>
        <w:t xml:space="preserve"> the first global estimates to date of inadequate global micronutrient intakes using dietary intake estimates, including for specific age and sex groups and incorporating population-specific distribution data.</w:t>
      </w:r>
      <w:r w:rsidR="003B4EED">
        <w:rPr>
          <w:rFonts w:asciiTheme="majorHAnsi" w:hAnsiTheme="majorHAnsi" w:cstheme="majorHAnsi"/>
          <w:lang w:val="en-GB"/>
        </w:rPr>
        <w:t xml:space="preserve"> </w:t>
      </w:r>
      <w:r w:rsidR="003B4EED" w:rsidRPr="003B4EED">
        <w:rPr>
          <w:rFonts w:asciiTheme="majorHAnsi" w:hAnsiTheme="majorHAnsi" w:cstheme="majorHAnsi"/>
          <w:b/>
          <w:color w:val="FF0000"/>
          <w:lang w:val="en-GB"/>
        </w:rPr>
        <w:t>[A:</w:t>
      </w:r>
      <w:r w:rsidR="003B4EED">
        <w:rPr>
          <w:rFonts w:asciiTheme="majorHAnsi" w:hAnsiTheme="majorHAnsi" w:cstheme="majorHAnsi"/>
          <w:b/>
          <w:color w:val="FF0000"/>
          <w:lang w:val="en-GB"/>
        </w:rPr>
        <w:t xml:space="preserve"> please expand this section a little to include how these findings add </w:t>
      </w:r>
      <w:r w:rsidR="00E703C1">
        <w:rPr>
          <w:rFonts w:asciiTheme="majorHAnsi" w:hAnsiTheme="majorHAnsi" w:cstheme="majorHAnsi"/>
          <w:b/>
          <w:color w:val="FF0000"/>
          <w:lang w:val="en-GB"/>
        </w:rPr>
        <w:t>value to</w:t>
      </w:r>
      <w:r w:rsidR="003B4EED">
        <w:rPr>
          <w:rFonts w:asciiTheme="majorHAnsi" w:hAnsiTheme="majorHAnsi" w:cstheme="majorHAnsi"/>
          <w:b/>
          <w:color w:val="FF0000"/>
          <w:lang w:val="en-GB"/>
        </w:rPr>
        <w:t xml:space="preserve"> the existing evidence on this topic]</w:t>
      </w:r>
    </w:p>
    <w:p w14:paraId="3F4415F2" w14:textId="77777777" w:rsidR="00B83EDD" w:rsidRPr="00A55498" w:rsidRDefault="00B83EDD" w:rsidP="00B83EDD">
      <w:pPr>
        <w:spacing w:line="360" w:lineRule="auto"/>
        <w:rPr>
          <w:rFonts w:asciiTheme="majorHAnsi" w:hAnsiTheme="majorHAnsi" w:cstheme="majorHAnsi"/>
          <w:b/>
          <w:lang w:val="en-GB"/>
        </w:rPr>
      </w:pPr>
      <w:r w:rsidRPr="00A55498">
        <w:rPr>
          <w:rFonts w:asciiTheme="majorHAnsi" w:hAnsiTheme="majorHAnsi" w:cstheme="majorHAnsi"/>
          <w:b/>
          <w:lang w:val="en-GB"/>
        </w:rPr>
        <w:t>Implications of all the available evidence</w:t>
      </w:r>
    </w:p>
    <w:p w14:paraId="2E70A5F4" w14:textId="64F7EE3B" w:rsidR="0061716F" w:rsidRPr="00A55498" w:rsidRDefault="00B83EDD" w:rsidP="00B83EDD">
      <w:pPr>
        <w:spacing w:line="360" w:lineRule="auto"/>
        <w:rPr>
          <w:rFonts w:asciiTheme="majorHAnsi" w:hAnsiTheme="majorHAnsi" w:cstheme="majorHAnsi"/>
          <w:lang w:val="en-GB"/>
        </w:rPr>
      </w:pPr>
      <w:r w:rsidRPr="00A55498">
        <w:rPr>
          <w:rFonts w:asciiTheme="majorHAnsi" w:hAnsiTheme="majorHAnsi" w:cstheme="majorHAnsi"/>
          <w:lang w:val="en-GB"/>
        </w:rPr>
        <w:t xml:space="preserve">In combination with existing data on micronutrient deficiencies and supplies, estimates of inadequate global micronutrient intakes can help public health researchers and practitioners </w:t>
      </w:r>
      <w:r w:rsidR="003B4EED">
        <w:rPr>
          <w:rFonts w:asciiTheme="majorHAnsi" w:hAnsiTheme="majorHAnsi" w:cstheme="majorHAnsi"/>
          <w:lang w:val="en-GB"/>
        </w:rPr>
        <w:t xml:space="preserve">to </w:t>
      </w:r>
      <w:r w:rsidRPr="00A55498">
        <w:rPr>
          <w:rFonts w:asciiTheme="majorHAnsi" w:hAnsiTheme="majorHAnsi" w:cstheme="majorHAnsi"/>
          <w:lang w:val="en-GB"/>
        </w:rPr>
        <w:t>identify populations in need of dietary intervention for a wide range of micronutrients.</w:t>
      </w:r>
      <w:bookmarkStart w:id="18" w:name="_v80p651v8c84" w:colFirst="0" w:colLast="0"/>
      <w:bookmarkEnd w:id="18"/>
      <w:r w:rsidR="00014757">
        <w:rPr>
          <w:rFonts w:asciiTheme="majorHAnsi" w:hAnsiTheme="majorHAnsi" w:cstheme="majorHAnsi"/>
          <w:lang w:val="en-GB"/>
        </w:rPr>
        <w:t xml:space="preserve"> </w:t>
      </w:r>
      <w:r w:rsidR="00014757" w:rsidRPr="00014757">
        <w:rPr>
          <w:rFonts w:asciiTheme="majorHAnsi" w:hAnsiTheme="majorHAnsi" w:cstheme="majorHAnsi"/>
          <w:b/>
          <w:color w:val="FF0000"/>
          <w:lang w:val="en-GB"/>
        </w:rPr>
        <w:t>[A:</w:t>
      </w:r>
      <w:r w:rsidR="00014757">
        <w:rPr>
          <w:rFonts w:asciiTheme="majorHAnsi" w:hAnsiTheme="majorHAnsi" w:cstheme="majorHAnsi"/>
          <w:b/>
          <w:color w:val="FF0000"/>
          <w:lang w:val="en-GB"/>
        </w:rPr>
        <w:t xml:space="preserve"> please expand to give any implications</w:t>
      </w:r>
      <w:r w:rsidR="00E703C1">
        <w:rPr>
          <w:rFonts w:asciiTheme="majorHAnsi" w:hAnsiTheme="majorHAnsi" w:cstheme="majorHAnsi"/>
          <w:b/>
          <w:color w:val="FF0000"/>
          <w:lang w:val="en-GB"/>
        </w:rPr>
        <w:t xml:space="preserve"> for practice or policy or any potential recommendations arising specifically from your findings]</w:t>
      </w:r>
    </w:p>
    <w:p w14:paraId="1B8B14D2" w14:textId="77777777" w:rsidR="00B83EDD" w:rsidRPr="00A55498" w:rsidRDefault="00B83EDD" w:rsidP="00B83EDD">
      <w:pPr>
        <w:spacing w:line="360" w:lineRule="auto"/>
        <w:rPr>
          <w:rFonts w:asciiTheme="majorHAnsi" w:hAnsiTheme="majorHAnsi" w:cstheme="majorHAnsi"/>
          <w:lang w:val="en-GB"/>
        </w:rPr>
      </w:pPr>
    </w:p>
    <w:p w14:paraId="329B3A96" w14:textId="47076930" w:rsidR="0061716F" w:rsidRPr="00A55498" w:rsidRDefault="0048781D" w:rsidP="00BB28F2">
      <w:pPr>
        <w:pStyle w:val="Heading2"/>
        <w:spacing w:line="360" w:lineRule="auto"/>
        <w:rPr>
          <w:rFonts w:asciiTheme="majorHAnsi" w:hAnsiTheme="majorHAnsi" w:cstheme="majorHAnsi"/>
          <w:b/>
          <w:bCs/>
          <w:sz w:val="24"/>
          <w:szCs w:val="24"/>
          <w:lang w:val="en-GB"/>
        </w:rPr>
      </w:pPr>
      <w:bookmarkStart w:id="19" w:name="_4d34og8" w:colFirst="0" w:colLast="0"/>
      <w:bookmarkEnd w:id="19"/>
      <w:r w:rsidRPr="00A55498">
        <w:rPr>
          <w:rFonts w:asciiTheme="majorHAnsi" w:hAnsiTheme="majorHAnsi" w:cstheme="majorHAnsi"/>
          <w:b/>
          <w:bCs/>
          <w:sz w:val="24"/>
          <w:szCs w:val="24"/>
          <w:lang w:val="en-GB"/>
        </w:rPr>
        <w:t>Introduction</w:t>
      </w:r>
      <w:r w:rsidR="007F5009" w:rsidRPr="00A55498">
        <w:rPr>
          <w:rFonts w:asciiTheme="majorHAnsi" w:hAnsiTheme="majorHAnsi" w:cstheme="majorHAnsi"/>
          <w:b/>
          <w:bCs/>
          <w:sz w:val="24"/>
          <w:szCs w:val="24"/>
          <w:lang w:val="en-GB"/>
        </w:rPr>
        <w:t xml:space="preserve"> [H2]</w:t>
      </w:r>
    </w:p>
    <w:p w14:paraId="08236822" w14:textId="7CF6F438"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Micronutrient deficiencies are one of the most common forms of malnutrition globally.</w:t>
      </w:r>
      <w:hyperlink r:id="rId12">
        <w:r w:rsidRPr="00A55498">
          <w:rPr>
            <w:rFonts w:asciiTheme="majorHAnsi" w:hAnsiTheme="majorHAnsi" w:cstheme="majorHAnsi"/>
            <w:vertAlign w:val="superscript"/>
            <w:lang w:val="en-GB"/>
          </w:rPr>
          <w:t>1,2</w:t>
        </w:r>
      </w:hyperlink>
      <w:r w:rsidRPr="00A55498">
        <w:rPr>
          <w:rFonts w:asciiTheme="majorHAnsi" w:hAnsiTheme="majorHAnsi" w:cstheme="majorHAnsi"/>
          <w:lang w:val="en-GB"/>
        </w:rPr>
        <w:t xml:space="preserve"> A key pathway to micronutrient deficiencies is through inadequate intake of essential nutrients </w:t>
      </w:r>
      <w:r w:rsidR="00647C15" w:rsidRPr="00C32A62">
        <w:rPr>
          <w:rFonts w:asciiTheme="majorHAnsi" w:hAnsiTheme="majorHAnsi" w:cstheme="majorHAnsi"/>
          <w:lang w:val="en-GB"/>
        </w:rPr>
        <w:t>such as</w:t>
      </w:r>
      <w:r w:rsidR="00647C15" w:rsidRPr="00A55498">
        <w:rPr>
          <w:rFonts w:asciiTheme="majorHAnsi" w:hAnsiTheme="majorHAnsi" w:cstheme="majorHAnsi"/>
          <w:lang w:val="en-GB"/>
        </w:rPr>
        <w:t xml:space="preserve"> </w:t>
      </w:r>
      <w:r w:rsidRPr="00A55498">
        <w:rPr>
          <w:rFonts w:asciiTheme="majorHAnsi" w:hAnsiTheme="majorHAnsi" w:cstheme="majorHAnsi"/>
          <w:lang w:val="en-GB"/>
        </w:rPr>
        <w:t xml:space="preserve">iron, zinc, vitamin A, iodine, and folate, among others, with deficiency in each nutrient </w:t>
      </w:r>
      <w:r w:rsidR="00647C15" w:rsidRPr="00C32A62">
        <w:rPr>
          <w:rFonts w:asciiTheme="majorHAnsi" w:hAnsiTheme="majorHAnsi" w:cstheme="majorHAnsi"/>
          <w:lang w:val="en-GB"/>
        </w:rPr>
        <w:t>having</w:t>
      </w:r>
      <w:r w:rsidR="00647C15" w:rsidRPr="00A55498">
        <w:rPr>
          <w:rFonts w:asciiTheme="majorHAnsi" w:hAnsiTheme="majorHAnsi" w:cstheme="majorHAnsi"/>
          <w:lang w:val="en-GB"/>
        </w:rPr>
        <w:t xml:space="preserve"> </w:t>
      </w:r>
      <w:r w:rsidRPr="00A55498">
        <w:rPr>
          <w:rFonts w:asciiTheme="majorHAnsi" w:hAnsiTheme="majorHAnsi" w:cstheme="majorHAnsi"/>
          <w:lang w:val="en-GB"/>
        </w:rPr>
        <w:t xml:space="preserve">its own public health consequences. Iron deficiency is the most common cause of </w:t>
      </w:r>
      <w:r w:rsidR="00647C15" w:rsidRPr="00C32A62">
        <w:rPr>
          <w:rFonts w:asciiTheme="majorHAnsi" w:hAnsiTheme="majorHAnsi" w:cstheme="majorHAnsi"/>
          <w:lang w:val="en-GB"/>
        </w:rPr>
        <w:t>anaemia</w:t>
      </w:r>
      <w:r w:rsidRPr="00A55498">
        <w:rPr>
          <w:rFonts w:asciiTheme="majorHAnsi" w:hAnsiTheme="majorHAnsi" w:cstheme="majorHAnsi"/>
          <w:lang w:val="en-GB"/>
        </w:rPr>
        <w:t>, leading to impaired cognition and adverse pregnancy outcomes.</w:t>
      </w:r>
      <w:hyperlink r:id="rId13">
        <w:r w:rsidRPr="00A55498">
          <w:rPr>
            <w:rFonts w:asciiTheme="majorHAnsi" w:hAnsiTheme="majorHAnsi" w:cstheme="majorHAnsi"/>
            <w:vertAlign w:val="superscript"/>
            <w:lang w:val="en-GB"/>
          </w:rPr>
          <w:t>3</w:t>
        </w:r>
      </w:hyperlink>
      <w:r w:rsidRPr="00A55498">
        <w:rPr>
          <w:rFonts w:asciiTheme="majorHAnsi" w:hAnsiTheme="majorHAnsi" w:cstheme="majorHAnsi"/>
          <w:lang w:val="en-GB"/>
        </w:rPr>
        <w:t xml:space="preserve"> </w:t>
      </w:r>
      <w:r w:rsidRPr="00A55498">
        <w:rPr>
          <w:rFonts w:asciiTheme="majorHAnsi" w:hAnsiTheme="majorHAnsi" w:cstheme="majorHAnsi"/>
          <w:color w:val="FF0000"/>
          <w:lang w:val="en-GB"/>
        </w:rPr>
        <w:t>Vitamin A deficiency is the leading cause of preventable blindness globally</w:t>
      </w:r>
      <w:r w:rsidR="00647C15" w:rsidRPr="00A55498">
        <w:rPr>
          <w:rFonts w:asciiTheme="majorHAnsi" w:hAnsiTheme="majorHAnsi" w:cstheme="majorHAnsi"/>
          <w:color w:val="FF0000"/>
          <w:lang w:val="en-GB"/>
        </w:rPr>
        <w:t xml:space="preserve"> </w:t>
      </w:r>
      <w:r w:rsidR="00647C15" w:rsidRPr="00C32A62">
        <w:rPr>
          <w:rFonts w:asciiTheme="majorHAnsi" w:hAnsiTheme="majorHAnsi" w:cstheme="majorHAnsi"/>
          <w:b/>
          <w:color w:val="FF0000"/>
          <w:lang w:val="en-GB"/>
        </w:rPr>
        <w:t xml:space="preserve">[A: </w:t>
      </w:r>
      <w:r w:rsidR="00D324F0" w:rsidRPr="00C32A62">
        <w:rPr>
          <w:rFonts w:asciiTheme="majorHAnsi" w:hAnsiTheme="majorHAnsi" w:cstheme="majorHAnsi"/>
          <w:b/>
          <w:color w:val="FF0000"/>
          <w:lang w:val="en-GB"/>
        </w:rPr>
        <w:t xml:space="preserve">is this the case for </w:t>
      </w:r>
      <w:r w:rsidR="00EE38E7">
        <w:rPr>
          <w:rFonts w:asciiTheme="majorHAnsi" w:hAnsiTheme="majorHAnsi" w:cstheme="majorHAnsi"/>
          <w:b/>
          <w:color w:val="FF0000"/>
          <w:lang w:val="en-GB"/>
        </w:rPr>
        <w:t>people of all ages groups,</w:t>
      </w:r>
      <w:r w:rsidR="00D324F0" w:rsidRPr="00C32A62">
        <w:rPr>
          <w:rFonts w:asciiTheme="majorHAnsi" w:hAnsiTheme="majorHAnsi" w:cstheme="majorHAnsi"/>
          <w:b/>
          <w:color w:val="FF0000"/>
          <w:lang w:val="en-GB"/>
        </w:rPr>
        <w:t xml:space="preserve"> or </w:t>
      </w:r>
      <w:r w:rsidR="00C61AEC">
        <w:rPr>
          <w:rFonts w:asciiTheme="majorHAnsi" w:hAnsiTheme="majorHAnsi" w:cstheme="majorHAnsi"/>
          <w:b/>
          <w:color w:val="FF0000"/>
          <w:lang w:val="en-GB"/>
        </w:rPr>
        <w:t xml:space="preserve">just </w:t>
      </w:r>
      <w:r w:rsidR="00D324F0" w:rsidRPr="00C32A62">
        <w:rPr>
          <w:rFonts w:asciiTheme="majorHAnsi" w:hAnsiTheme="majorHAnsi" w:cstheme="majorHAnsi"/>
          <w:b/>
          <w:color w:val="FF0000"/>
          <w:lang w:val="en-GB"/>
        </w:rPr>
        <w:t xml:space="preserve">for children &lt;5 years? Could you cite a </w:t>
      </w:r>
      <w:r w:rsidR="00647C15" w:rsidRPr="00C32A62">
        <w:rPr>
          <w:rFonts w:asciiTheme="majorHAnsi" w:hAnsiTheme="majorHAnsi" w:cstheme="majorHAnsi"/>
          <w:b/>
          <w:color w:val="FF0000"/>
          <w:lang w:val="en-GB"/>
        </w:rPr>
        <w:t>reference for this statement?]</w:t>
      </w:r>
      <w:r w:rsidRPr="00A55498">
        <w:rPr>
          <w:rFonts w:asciiTheme="majorHAnsi" w:hAnsiTheme="majorHAnsi" w:cstheme="majorHAnsi"/>
          <w:lang w:val="en-GB"/>
        </w:rPr>
        <w:t xml:space="preserve">. Both vitamin A and zinc </w:t>
      </w:r>
      <w:r w:rsidR="00963DB6" w:rsidRPr="00C32A62">
        <w:rPr>
          <w:rFonts w:asciiTheme="majorHAnsi" w:hAnsiTheme="majorHAnsi" w:cstheme="majorHAnsi"/>
          <w:lang w:val="en-GB"/>
        </w:rPr>
        <w:t>have</w:t>
      </w:r>
      <w:r w:rsidR="00963DB6" w:rsidRPr="00A55498">
        <w:rPr>
          <w:rFonts w:asciiTheme="majorHAnsi" w:hAnsiTheme="majorHAnsi" w:cstheme="majorHAnsi"/>
          <w:lang w:val="en-GB"/>
        </w:rPr>
        <w:t xml:space="preserve"> </w:t>
      </w:r>
      <w:r w:rsidRPr="00A55498">
        <w:rPr>
          <w:rFonts w:asciiTheme="majorHAnsi" w:hAnsiTheme="majorHAnsi" w:cstheme="majorHAnsi"/>
          <w:lang w:val="en-GB"/>
        </w:rPr>
        <w:t xml:space="preserve">a </w:t>
      </w:r>
      <w:r w:rsidR="00963DB6" w:rsidRPr="00A55498">
        <w:rPr>
          <w:rFonts w:asciiTheme="majorHAnsi" w:hAnsiTheme="majorHAnsi" w:cstheme="majorHAnsi"/>
          <w:lang w:val="en-GB"/>
        </w:rPr>
        <w:t>cr</w:t>
      </w:r>
      <w:r w:rsidR="00963DB6" w:rsidRPr="00C32A62">
        <w:rPr>
          <w:rFonts w:asciiTheme="majorHAnsi" w:hAnsiTheme="majorHAnsi" w:cstheme="majorHAnsi"/>
          <w:lang w:val="en-GB"/>
        </w:rPr>
        <w:t>u</w:t>
      </w:r>
      <w:r w:rsidR="00963DB6" w:rsidRPr="00A55498">
        <w:rPr>
          <w:rFonts w:asciiTheme="majorHAnsi" w:hAnsiTheme="majorHAnsi" w:cstheme="majorHAnsi"/>
          <w:lang w:val="en-GB"/>
        </w:rPr>
        <w:t>c</w:t>
      </w:r>
      <w:r w:rsidR="00963DB6" w:rsidRPr="00C32A62">
        <w:rPr>
          <w:rFonts w:asciiTheme="majorHAnsi" w:hAnsiTheme="majorHAnsi" w:cstheme="majorHAnsi"/>
          <w:lang w:val="en-GB"/>
        </w:rPr>
        <w:t>i</w:t>
      </w:r>
      <w:r w:rsidR="00963DB6" w:rsidRPr="00A55498">
        <w:rPr>
          <w:rFonts w:asciiTheme="majorHAnsi" w:hAnsiTheme="majorHAnsi" w:cstheme="majorHAnsi"/>
          <w:lang w:val="en-GB"/>
        </w:rPr>
        <w:t xml:space="preserve">al </w:t>
      </w:r>
      <w:r w:rsidRPr="00A55498">
        <w:rPr>
          <w:rFonts w:asciiTheme="majorHAnsi" w:hAnsiTheme="majorHAnsi" w:cstheme="majorHAnsi"/>
          <w:lang w:val="en-GB"/>
        </w:rPr>
        <w:t>role in immunity, especially for populations facing a high burden of infectious diseases.</w:t>
      </w:r>
      <w:hyperlink r:id="rId14">
        <w:r w:rsidRPr="00A55498">
          <w:rPr>
            <w:rFonts w:asciiTheme="majorHAnsi" w:hAnsiTheme="majorHAnsi" w:cstheme="majorHAnsi"/>
            <w:vertAlign w:val="superscript"/>
            <w:lang w:val="en-GB"/>
          </w:rPr>
          <w:t>4,5</w:t>
        </w:r>
      </w:hyperlink>
      <w:r w:rsidRPr="00A55498">
        <w:rPr>
          <w:rFonts w:asciiTheme="majorHAnsi" w:hAnsiTheme="majorHAnsi" w:cstheme="majorHAnsi"/>
          <w:lang w:val="en-GB"/>
        </w:rPr>
        <w:t xml:space="preserve"> Folate is needed early in pregnancy to</w:t>
      </w:r>
      <w:r w:rsidR="00A55498">
        <w:rPr>
          <w:rFonts w:asciiTheme="majorHAnsi" w:hAnsiTheme="majorHAnsi" w:cstheme="majorHAnsi"/>
          <w:lang w:val="en-GB"/>
        </w:rPr>
        <w:t xml:space="preserve"> reduce the risk of</w:t>
      </w:r>
      <w:r w:rsidR="00A55498">
        <w:rPr>
          <w:rFonts w:asciiTheme="majorHAnsi" w:hAnsiTheme="majorHAnsi" w:cstheme="majorHAnsi"/>
          <w:bCs/>
          <w:color w:val="548DD4"/>
          <w:lang w:val="en-GB"/>
        </w:rPr>
        <w:t xml:space="preserve"> </w:t>
      </w:r>
      <w:r w:rsidRPr="00A55498">
        <w:rPr>
          <w:rFonts w:asciiTheme="majorHAnsi" w:hAnsiTheme="majorHAnsi" w:cstheme="majorHAnsi"/>
          <w:lang w:val="en-GB"/>
        </w:rPr>
        <w:t xml:space="preserve">stillbirths and neural tube defects, and iodine is essential for pregnant and breastfeeding women </w:t>
      </w:r>
      <w:r w:rsidR="00963DB6" w:rsidRPr="00C32A62">
        <w:rPr>
          <w:rFonts w:asciiTheme="majorHAnsi" w:hAnsiTheme="majorHAnsi" w:cstheme="majorHAnsi"/>
          <w:lang w:val="en-GB"/>
        </w:rPr>
        <w:t>because of</w:t>
      </w:r>
      <w:r w:rsidRPr="00A55498">
        <w:rPr>
          <w:rFonts w:asciiTheme="majorHAnsi" w:hAnsiTheme="majorHAnsi" w:cstheme="majorHAnsi"/>
          <w:lang w:val="en-GB"/>
        </w:rPr>
        <w:t xml:space="preserve"> its role in fetal and child cognitive development.</w:t>
      </w:r>
      <w:hyperlink r:id="rId15">
        <w:r w:rsidRPr="00A55498">
          <w:rPr>
            <w:rFonts w:asciiTheme="majorHAnsi" w:hAnsiTheme="majorHAnsi" w:cstheme="majorHAnsi"/>
            <w:vertAlign w:val="superscript"/>
            <w:lang w:val="en-GB"/>
          </w:rPr>
          <w:t>6</w:t>
        </w:r>
      </w:hyperlink>
      <w:r w:rsidRPr="00A55498">
        <w:rPr>
          <w:rFonts w:asciiTheme="majorHAnsi" w:hAnsiTheme="majorHAnsi" w:cstheme="majorHAnsi"/>
          <w:lang w:val="en-GB"/>
        </w:rPr>
        <w:t xml:space="preserve"> </w:t>
      </w:r>
    </w:p>
    <w:p w14:paraId="515E9972" w14:textId="77777777" w:rsidR="0061716F" w:rsidRPr="00A55498" w:rsidRDefault="0061716F" w:rsidP="00BB28F2">
      <w:pPr>
        <w:spacing w:line="360" w:lineRule="auto"/>
        <w:rPr>
          <w:rFonts w:asciiTheme="majorHAnsi" w:hAnsiTheme="majorHAnsi" w:cstheme="majorHAnsi"/>
          <w:lang w:val="en-GB"/>
        </w:rPr>
      </w:pPr>
    </w:p>
    <w:p w14:paraId="353193FD" w14:textId="7B8D83B4"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lastRenderedPageBreak/>
        <w:t xml:space="preserve">Deficiencies in these </w:t>
      </w:r>
      <w:r w:rsidR="00150F1A" w:rsidRPr="00C32A62">
        <w:rPr>
          <w:rFonts w:asciiTheme="majorHAnsi" w:hAnsiTheme="majorHAnsi" w:cstheme="majorHAnsi"/>
          <w:lang w:val="en-GB"/>
        </w:rPr>
        <w:t xml:space="preserve">and other </w:t>
      </w:r>
      <w:r w:rsidRPr="00A55498">
        <w:rPr>
          <w:rFonts w:asciiTheme="majorHAnsi" w:hAnsiTheme="majorHAnsi" w:cstheme="majorHAnsi"/>
          <w:lang w:val="en-GB"/>
        </w:rPr>
        <w:t>micronutrients collectively contribute to a large burden of morbidity and mortality</w:t>
      </w:r>
      <w:r w:rsidR="00783977" w:rsidRPr="00C32A62">
        <w:rPr>
          <w:rFonts w:asciiTheme="majorHAnsi" w:hAnsiTheme="majorHAnsi" w:cstheme="majorHAnsi"/>
          <w:lang w:val="en-GB"/>
        </w:rPr>
        <w:t>, but</w:t>
      </w:r>
      <w:r w:rsidR="00783977" w:rsidRPr="00A55498">
        <w:rPr>
          <w:rFonts w:asciiTheme="majorHAnsi" w:hAnsiTheme="majorHAnsi" w:cstheme="majorHAnsi"/>
          <w:lang w:val="en-GB"/>
        </w:rPr>
        <w:t xml:space="preserve"> </w:t>
      </w:r>
      <w:r w:rsidRPr="00A55498">
        <w:rPr>
          <w:rFonts w:asciiTheme="majorHAnsi" w:hAnsiTheme="majorHAnsi" w:cstheme="majorHAnsi"/>
          <w:lang w:val="en-GB"/>
        </w:rPr>
        <w:t>the scale and demographic specificities of the problem are unknown</w:t>
      </w:r>
      <w:r w:rsidR="00F90BA7" w:rsidRPr="00C32A62">
        <w:rPr>
          <w:rFonts w:asciiTheme="majorHAnsi" w:hAnsiTheme="majorHAnsi" w:cstheme="majorHAnsi"/>
          <w:lang w:val="en-GB"/>
        </w:rPr>
        <w:t xml:space="preserve"> because of </w:t>
      </w:r>
      <w:r w:rsidR="00F90BA7" w:rsidRPr="00A55498">
        <w:rPr>
          <w:rFonts w:asciiTheme="majorHAnsi" w:hAnsiTheme="majorHAnsi" w:cstheme="majorHAnsi"/>
          <w:color w:val="FF0000"/>
          <w:lang w:val="en-GB"/>
        </w:rPr>
        <w:t xml:space="preserve">insufficient </w:t>
      </w:r>
      <w:r w:rsidR="00F90BA7" w:rsidRPr="00C32A62">
        <w:rPr>
          <w:rFonts w:asciiTheme="majorHAnsi" w:hAnsiTheme="majorHAnsi" w:cstheme="majorHAnsi"/>
          <w:lang w:val="en-GB"/>
        </w:rPr>
        <w:t>data</w:t>
      </w:r>
      <w:r w:rsidR="00783977" w:rsidRPr="00C32A62">
        <w:rPr>
          <w:rFonts w:asciiTheme="majorHAnsi" w:hAnsiTheme="majorHAnsi" w:cstheme="majorHAnsi"/>
          <w:lang w:val="en-GB"/>
        </w:rPr>
        <w:t xml:space="preserve"> </w:t>
      </w:r>
      <w:commentRangeStart w:id="20"/>
      <w:r w:rsidR="000016AB" w:rsidRPr="00C32A62">
        <w:rPr>
          <w:rFonts w:asciiTheme="majorHAnsi" w:hAnsiTheme="majorHAnsi" w:cstheme="majorHAnsi"/>
          <w:b/>
          <w:color w:val="FF0000"/>
          <w:lang w:val="en-GB"/>
        </w:rPr>
        <w:t>[A: OK? Please note that we use ‘limited’</w:t>
      </w:r>
      <w:r w:rsidR="00C61AEC">
        <w:rPr>
          <w:rFonts w:asciiTheme="majorHAnsi" w:hAnsiTheme="majorHAnsi" w:cstheme="majorHAnsi"/>
          <w:b/>
          <w:color w:val="FF0000"/>
          <w:lang w:val="en-GB"/>
        </w:rPr>
        <w:t xml:space="preserve"> only</w:t>
      </w:r>
      <w:r w:rsidR="000016AB" w:rsidRPr="00C32A62">
        <w:rPr>
          <w:rFonts w:asciiTheme="majorHAnsi" w:hAnsiTheme="majorHAnsi" w:cstheme="majorHAnsi"/>
          <w:b/>
          <w:color w:val="FF0000"/>
          <w:lang w:val="en-GB"/>
        </w:rPr>
        <w:t xml:space="preserve"> to mean ‘restricted’]</w:t>
      </w:r>
      <w:commentRangeEnd w:id="20"/>
      <w:r w:rsidR="000336A6">
        <w:rPr>
          <w:rStyle w:val="CommentReference"/>
        </w:rPr>
        <w:commentReference w:id="20"/>
      </w:r>
      <w:r w:rsidRPr="00A55498">
        <w:rPr>
          <w:rFonts w:asciiTheme="majorHAnsi" w:hAnsiTheme="majorHAnsi" w:cstheme="majorHAnsi"/>
          <w:lang w:val="en-GB"/>
        </w:rPr>
        <w:t>.</w:t>
      </w:r>
      <w:hyperlink r:id="rId16">
        <w:r w:rsidRPr="00A55498">
          <w:rPr>
            <w:rFonts w:asciiTheme="majorHAnsi" w:hAnsiTheme="majorHAnsi" w:cstheme="majorHAnsi"/>
            <w:vertAlign w:val="superscript"/>
            <w:lang w:val="en-GB"/>
          </w:rPr>
          <w:t>1,7</w:t>
        </w:r>
      </w:hyperlink>
      <w:r w:rsidRPr="00A55498">
        <w:rPr>
          <w:rFonts w:asciiTheme="majorHAnsi" w:hAnsiTheme="majorHAnsi" w:cstheme="majorHAnsi"/>
          <w:lang w:val="en-GB"/>
        </w:rPr>
        <w:t xml:space="preserve"> </w:t>
      </w:r>
      <w:r w:rsidR="00783977" w:rsidRPr="00C32A62">
        <w:rPr>
          <w:rFonts w:asciiTheme="majorHAnsi" w:hAnsiTheme="majorHAnsi" w:cstheme="majorHAnsi"/>
          <w:lang w:val="en-GB"/>
        </w:rPr>
        <w:t>Clinical nutritional biomarkers have been used to estimate t</w:t>
      </w:r>
      <w:r w:rsidR="00783977" w:rsidRPr="00A55498">
        <w:rPr>
          <w:rFonts w:asciiTheme="majorHAnsi" w:hAnsiTheme="majorHAnsi" w:cstheme="majorHAnsi"/>
          <w:lang w:val="en-GB"/>
        </w:rPr>
        <w:t xml:space="preserve">he </w:t>
      </w:r>
      <w:r w:rsidRPr="00A55498">
        <w:rPr>
          <w:rFonts w:asciiTheme="majorHAnsi" w:hAnsiTheme="majorHAnsi" w:cstheme="majorHAnsi"/>
          <w:lang w:val="en-GB"/>
        </w:rPr>
        <w:t xml:space="preserve">global prevalence of micronutrient </w:t>
      </w:r>
      <w:r w:rsidRPr="00A55498">
        <w:rPr>
          <w:rFonts w:asciiTheme="majorHAnsi" w:hAnsiTheme="majorHAnsi" w:cstheme="majorHAnsi"/>
          <w:iCs/>
          <w:lang w:val="en-GB"/>
        </w:rPr>
        <w:t>deficiencies</w:t>
      </w:r>
      <w:r w:rsidR="00816B75" w:rsidRPr="00A55498">
        <w:rPr>
          <w:rFonts w:asciiTheme="majorHAnsi" w:hAnsiTheme="majorHAnsi" w:cstheme="majorHAnsi"/>
          <w:iCs/>
          <w:lang w:val="en-GB"/>
        </w:rPr>
        <w:t xml:space="preserve"> </w:t>
      </w:r>
      <w:commentRangeStart w:id="21"/>
      <w:r w:rsidR="00816B75" w:rsidRPr="00A55498">
        <w:rPr>
          <w:rFonts w:asciiTheme="majorHAnsi" w:hAnsiTheme="majorHAnsi" w:cstheme="majorHAnsi"/>
          <w:b/>
          <w:iCs/>
          <w:color w:val="FF0000"/>
          <w:lang w:val="en-GB"/>
        </w:rPr>
        <w:t>[A: please note that we do not use formatting for emphasis]</w:t>
      </w:r>
      <w:commentRangeEnd w:id="21"/>
      <w:r w:rsidR="007D066C">
        <w:rPr>
          <w:rStyle w:val="CommentReference"/>
        </w:rPr>
        <w:commentReference w:id="21"/>
      </w:r>
      <w:r w:rsidRPr="00A55498">
        <w:rPr>
          <w:rFonts w:asciiTheme="majorHAnsi" w:hAnsiTheme="majorHAnsi" w:cstheme="majorHAnsi"/>
          <w:lang w:val="en-GB"/>
        </w:rPr>
        <w:t xml:space="preserve"> for select</w:t>
      </w:r>
      <w:r w:rsidR="00F90BA7" w:rsidRPr="00C32A62">
        <w:rPr>
          <w:rFonts w:asciiTheme="majorHAnsi" w:hAnsiTheme="majorHAnsi" w:cstheme="majorHAnsi"/>
          <w:lang w:val="en-GB"/>
        </w:rPr>
        <w:t>ed</w:t>
      </w:r>
      <w:r w:rsidRPr="00A55498">
        <w:rPr>
          <w:rFonts w:asciiTheme="majorHAnsi" w:hAnsiTheme="majorHAnsi" w:cstheme="majorHAnsi"/>
          <w:lang w:val="en-GB"/>
        </w:rPr>
        <w:t xml:space="preserve"> populations and micronutrients;</w:t>
      </w:r>
      <w:hyperlink r:id="rId17">
        <w:r w:rsidRPr="00A55498">
          <w:rPr>
            <w:rFonts w:asciiTheme="majorHAnsi" w:hAnsiTheme="majorHAnsi" w:cstheme="majorHAnsi"/>
            <w:vertAlign w:val="superscript"/>
            <w:lang w:val="en-GB"/>
          </w:rPr>
          <w:t>1,8</w:t>
        </w:r>
      </w:hyperlink>
      <w:r w:rsidRPr="00A55498">
        <w:rPr>
          <w:rFonts w:asciiTheme="majorHAnsi" w:hAnsiTheme="majorHAnsi" w:cstheme="majorHAnsi"/>
          <w:lang w:val="en-GB"/>
        </w:rPr>
        <w:t xml:space="preserve"> however, substantial data gaps persist for various micronutrients, specific population groups (especially males), and many geographies. Existing data are also often outdated. The global </w:t>
      </w:r>
      <w:r w:rsidRPr="00A55498">
        <w:rPr>
          <w:rFonts w:asciiTheme="majorHAnsi" w:hAnsiTheme="majorHAnsi" w:cstheme="majorHAnsi"/>
          <w:color w:val="FF0000"/>
          <w:lang w:val="en-GB"/>
        </w:rPr>
        <w:t xml:space="preserve">prevalence of inadequate micronutrient </w:t>
      </w:r>
      <w:r w:rsidRPr="00A55498">
        <w:rPr>
          <w:rFonts w:asciiTheme="majorHAnsi" w:hAnsiTheme="majorHAnsi" w:cstheme="majorHAnsi"/>
          <w:iCs/>
          <w:color w:val="FF0000"/>
          <w:lang w:val="en-GB"/>
        </w:rPr>
        <w:t>supplies</w:t>
      </w:r>
      <w:r w:rsidRPr="00A55498">
        <w:rPr>
          <w:rFonts w:asciiTheme="majorHAnsi" w:hAnsiTheme="majorHAnsi" w:cstheme="majorHAnsi"/>
          <w:color w:val="FF0000"/>
          <w:lang w:val="en-GB"/>
        </w:rPr>
        <w:t xml:space="preserve"> has also been estimated</w:t>
      </w:r>
      <w:r w:rsidR="00ED62A1" w:rsidRPr="00A55498">
        <w:rPr>
          <w:rFonts w:asciiTheme="majorHAnsi" w:hAnsiTheme="majorHAnsi" w:cstheme="majorHAnsi"/>
          <w:color w:val="FF0000"/>
          <w:lang w:val="en-GB"/>
        </w:rPr>
        <w:t xml:space="preserve"> using food availability data </w:t>
      </w:r>
      <w:commentRangeStart w:id="22"/>
      <w:r w:rsidR="00ED62A1" w:rsidRPr="00C32A62">
        <w:rPr>
          <w:rFonts w:asciiTheme="majorHAnsi" w:hAnsiTheme="majorHAnsi" w:cstheme="majorHAnsi"/>
          <w:b/>
          <w:color w:val="FF0000"/>
          <w:lang w:val="en-GB"/>
        </w:rPr>
        <w:t>[A: edits OK?]</w:t>
      </w:r>
      <w:commentRangeEnd w:id="22"/>
      <w:r w:rsidR="00B40613">
        <w:rPr>
          <w:rStyle w:val="CommentReference"/>
        </w:rPr>
        <w:commentReference w:id="22"/>
      </w:r>
      <w:r w:rsidRPr="00A55498">
        <w:rPr>
          <w:rFonts w:asciiTheme="majorHAnsi" w:hAnsiTheme="majorHAnsi" w:cstheme="majorHAnsi"/>
          <w:lang w:val="en-GB"/>
        </w:rPr>
        <w:t>, highlight</w:t>
      </w:r>
      <w:r w:rsidR="00680066" w:rsidRPr="00C32A62">
        <w:rPr>
          <w:rFonts w:asciiTheme="majorHAnsi" w:hAnsiTheme="majorHAnsi" w:cstheme="majorHAnsi"/>
          <w:lang w:val="en-GB"/>
        </w:rPr>
        <w:t>ing</w:t>
      </w:r>
      <w:r w:rsidRPr="00A55498">
        <w:rPr>
          <w:rFonts w:asciiTheme="majorHAnsi" w:hAnsiTheme="majorHAnsi" w:cstheme="majorHAnsi"/>
          <w:lang w:val="en-GB"/>
        </w:rPr>
        <w:t xml:space="preserve"> inadequacies in food supply.</w:t>
      </w:r>
      <w:hyperlink r:id="rId18">
        <w:r w:rsidRPr="00A55498">
          <w:rPr>
            <w:rFonts w:asciiTheme="majorHAnsi" w:hAnsiTheme="majorHAnsi" w:cstheme="majorHAnsi"/>
            <w:vertAlign w:val="superscript"/>
            <w:lang w:val="en-GB"/>
          </w:rPr>
          <w:t>9,10</w:t>
        </w:r>
      </w:hyperlink>
      <w:r w:rsidRPr="00A55498">
        <w:rPr>
          <w:rFonts w:asciiTheme="majorHAnsi" w:hAnsiTheme="majorHAnsi" w:cstheme="majorHAnsi"/>
          <w:lang w:val="en-GB"/>
        </w:rPr>
        <w:t xml:space="preserve"> </w:t>
      </w:r>
      <w:r w:rsidR="00680066" w:rsidRPr="00C32A62">
        <w:rPr>
          <w:rFonts w:asciiTheme="majorHAnsi" w:hAnsiTheme="majorHAnsi" w:cstheme="majorHAnsi"/>
          <w:lang w:val="en-GB"/>
        </w:rPr>
        <w:t>Owing</w:t>
      </w:r>
      <w:r w:rsidR="00680066" w:rsidRPr="00A55498">
        <w:rPr>
          <w:rFonts w:asciiTheme="majorHAnsi" w:hAnsiTheme="majorHAnsi" w:cstheme="majorHAnsi"/>
          <w:lang w:val="en-GB"/>
        </w:rPr>
        <w:t xml:space="preserve"> </w:t>
      </w:r>
      <w:r w:rsidRPr="00A55498">
        <w:rPr>
          <w:rFonts w:asciiTheme="majorHAnsi" w:hAnsiTheme="majorHAnsi" w:cstheme="majorHAnsi"/>
          <w:lang w:val="en-GB"/>
        </w:rPr>
        <w:t xml:space="preserve">to scarce quantitative dietary intake data and no suitable approach </w:t>
      </w:r>
      <w:r w:rsidR="00680066" w:rsidRPr="00C32A62">
        <w:rPr>
          <w:rFonts w:asciiTheme="majorHAnsi" w:hAnsiTheme="majorHAnsi" w:cstheme="majorHAnsi"/>
          <w:lang w:val="en-GB"/>
        </w:rPr>
        <w:t xml:space="preserve">with which </w:t>
      </w:r>
      <w:r w:rsidRPr="00A55498">
        <w:rPr>
          <w:rFonts w:asciiTheme="majorHAnsi" w:hAnsiTheme="majorHAnsi" w:cstheme="majorHAnsi"/>
          <w:lang w:val="en-GB"/>
        </w:rPr>
        <w:t>to accurately model nutrient intake distributions, t</w:t>
      </w:r>
      <w:r w:rsidR="00680066" w:rsidRPr="00C32A62">
        <w:rPr>
          <w:rFonts w:asciiTheme="majorHAnsi" w:hAnsiTheme="majorHAnsi" w:cstheme="majorHAnsi"/>
          <w:lang w:val="en-GB"/>
        </w:rPr>
        <w:t>o our knowledge t</w:t>
      </w:r>
      <w:r w:rsidRPr="00A55498">
        <w:rPr>
          <w:rFonts w:asciiTheme="majorHAnsi" w:hAnsiTheme="majorHAnsi" w:cstheme="majorHAnsi"/>
          <w:lang w:val="en-GB"/>
        </w:rPr>
        <w:t xml:space="preserve">here have been no global estimates of inadequate micronutrient </w:t>
      </w:r>
      <w:r w:rsidRPr="00A55498">
        <w:rPr>
          <w:rFonts w:asciiTheme="majorHAnsi" w:hAnsiTheme="majorHAnsi" w:cstheme="majorHAnsi"/>
          <w:iCs/>
          <w:lang w:val="en-GB"/>
        </w:rPr>
        <w:t>intakes</w:t>
      </w:r>
      <w:r w:rsidRPr="00A55498">
        <w:rPr>
          <w:rFonts w:asciiTheme="majorHAnsi" w:hAnsiTheme="majorHAnsi" w:cstheme="majorHAnsi"/>
          <w:lang w:val="en-GB"/>
        </w:rPr>
        <w:t xml:space="preserve">. Estimates of micronutrient deficiencies, inadequate micronutrient intakes, </w:t>
      </w:r>
      <w:r w:rsidRPr="00A55498">
        <w:rPr>
          <w:rFonts w:asciiTheme="majorHAnsi" w:hAnsiTheme="majorHAnsi" w:cstheme="majorHAnsi"/>
          <w:iCs/>
          <w:lang w:val="en-GB"/>
        </w:rPr>
        <w:t>and</w:t>
      </w:r>
      <w:r w:rsidRPr="00A55498">
        <w:rPr>
          <w:rFonts w:asciiTheme="majorHAnsi" w:hAnsiTheme="majorHAnsi" w:cstheme="majorHAnsi"/>
          <w:lang w:val="en-GB"/>
        </w:rPr>
        <w:t xml:space="preserve"> inadequate micronutrient supplies are all required </w:t>
      </w:r>
      <w:r w:rsidR="00ED62A1" w:rsidRPr="00C32A62">
        <w:rPr>
          <w:rFonts w:asciiTheme="majorHAnsi" w:hAnsiTheme="majorHAnsi" w:cstheme="majorHAnsi"/>
          <w:lang w:val="en-GB"/>
        </w:rPr>
        <w:t>for</w:t>
      </w:r>
      <w:r w:rsidRPr="00A55498">
        <w:rPr>
          <w:rFonts w:asciiTheme="majorHAnsi" w:hAnsiTheme="majorHAnsi" w:cstheme="majorHAnsi"/>
          <w:lang w:val="en-GB"/>
        </w:rPr>
        <w:t xml:space="preserve"> a comprehensive understanding of the burden of micronutrient malnutrition.</w:t>
      </w:r>
    </w:p>
    <w:p w14:paraId="4A072820" w14:textId="77777777" w:rsidR="0061716F" w:rsidRPr="00A55498" w:rsidRDefault="0061716F" w:rsidP="00BB28F2">
      <w:pPr>
        <w:spacing w:line="360" w:lineRule="auto"/>
        <w:rPr>
          <w:rFonts w:asciiTheme="majorHAnsi" w:hAnsiTheme="majorHAnsi" w:cstheme="majorHAnsi"/>
          <w:lang w:val="en-GB"/>
        </w:rPr>
      </w:pPr>
    </w:p>
    <w:p w14:paraId="0F9B3DF4" w14:textId="052C139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To tackle such a large-scale public health crisis, </w:t>
      </w:r>
      <w:r w:rsidR="00680066" w:rsidRPr="00C32A62">
        <w:rPr>
          <w:rFonts w:asciiTheme="majorHAnsi" w:hAnsiTheme="majorHAnsi" w:cstheme="majorHAnsi"/>
          <w:lang w:val="en-GB"/>
        </w:rPr>
        <w:t xml:space="preserve">we require </w:t>
      </w:r>
      <w:r w:rsidRPr="00A55498">
        <w:rPr>
          <w:rFonts w:asciiTheme="majorHAnsi" w:hAnsiTheme="majorHAnsi" w:cstheme="majorHAnsi"/>
          <w:lang w:val="en-GB"/>
        </w:rPr>
        <w:t>estimates to identify which nutrients pose the greatest risk, where, and to whom.</w:t>
      </w:r>
      <w:hyperlink r:id="rId19">
        <w:r w:rsidRPr="00A55498">
          <w:rPr>
            <w:rFonts w:asciiTheme="majorHAnsi" w:hAnsiTheme="majorHAnsi" w:cstheme="majorHAnsi"/>
            <w:vertAlign w:val="superscript"/>
            <w:lang w:val="en-GB"/>
          </w:rPr>
          <w:t>11</w:t>
        </w:r>
      </w:hyperlink>
      <w:r w:rsidRPr="00A55498">
        <w:rPr>
          <w:rFonts w:asciiTheme="majorHAnsi" w:hAnsiTheme="majorHAnsi" w:cstheme="majorHAnsi"/>
          <w:lang w:val="en-GB"/>
        </w:rPr>
        <w:t xml:space="preserve"> </w:t>
      </w:r>
      <w:r w:rsidR="00E34B6C" w:rsidRPr="00A55498">
        <w:rPr>
          <w:rFonts w:asciiTheme="majorHAnsi" w:hAnsiTheme="majorHAnsi" w:cstheme="majorHAnsi"/>
          <w:lang w:val="en-GB"/>
        </w:rPr>
        <w:t xml:space="preserve">Although </w:t>
      </w:r>
      <w:r w:rsidRPr="00A55498">
        <w:rPr>
          <w:rFonts w:asciiTheme="majorHAnsi" w:hAnsiTheme="majorHAnsi" w:cstheme="majorHAnsi"/>
          <w:lang w:val="en-GB"/>
        </w:rPr>
        <w:t xml:space="preserve">micronutrient deficiencies are presumably widespread, </w:t>
      </w:r>
      <w:ins w:id="23" w:author="Chris Free" w:date="2024-08-07T14:27:00Z">
        <w:r w:rsidR="00161C34" w:rsidRPr="00161C34">
          <w:rPr>
            <w:rFonts w:asciiTheme="majorHAnsi" w:hAnsiTheme="majorHAnsi" w:cstheme="majorHAnsi"/>
            <w:color w:val="FF0000"/>
            <w:lang w:val="en-GB"/>
            <w:rPrChange w:id="24" w:author="Chris Free" w:date="2024-08-07T14:27:00Z">
              <w:rPr>
                <w:rFonts w:asciiTheme="majorHAnsi" w:hAnsiTheme="majorHAnsi" w:cstheme="majorHAnsi"/>
                <w:b/>
                <w:color w:val="FF0000"/>
                <w:lang w:val="en-GB"/>
              </w:rPr>
            </w:rPrChange>
          </w:rPr>
          <w:t>data for  women and children are scarce</w:t>
        </w:r>
      </w:ins>
      <w:del w:id="25" w:author="Chris Free" w:date="2024-08-07T14:27:00Z">
        <w:r w:rsidRPr="00A55498" w:rsidDel="00161C34">
          <w:rPr>
            <w:rFonts w:asciiTheme="majorHAnsi" w:hAnsiTheme="majorHAnsi" w:cstheme="majorHAnsi"/>
            <w:lang w:val="en-GB"/>
          </w:rPr>
          <w:delText xml:space="preserve">we have only </w:delText>
        </w:r>
        <w:r w:rsidRPr="00A55498" w:rsidDel="00161C34">
          <w:rPr>
            <w:rFonts w:asciiTheme="majorHAnsi" w:hAnsiTheme="majorHAnsi" w:cstheme="majorHAnsi"/>
            <w:color w:val="FF0000"/>
            <w:lang w:val="en-GB"/>
          </w:rPr>
          <w:delText xml:space="preserve">limited </w:delText>
        </w:r>
        <w:r w:rsidR="00537678" w:rsidRPr="00C32A62" w:rsidDel="00161C34">
          <w:rPr>
            <w:rFonts w:asciiTheme="majorHAnsi" w:hAnsiTheme="majorHAnsi" w:cstheme="majorHAnsi"/>
            <w:b/>
            <w:color w:val="FF0000"/>
            <w:lang w:val="en-GB"/>
          </w:rPr>
          <w:delText xml:space="preserve">[A: please rephrase to avoid ‘limited’; perhaps “we have little data </w:delText>
        </w:r>
        <w:r w:rsidR="007F16B8" w:rsidDel="00161C34">
          <w:rPr>
            <w:rFonts w:asciiTheme="majorHAnsi" w:hAnsiTheme="majorHAnsi" w:cstheme="majorHAnsi"/>
            <w:b/>
            <w:color w:val="FF0000"/>
            <w:lang w:val="en-GB"/>
          </w:rPr>
          <w:delText>for</w:delText>
        </w:r>
        <w:r w:rsidR="00537678" w:rsidRPr="00C32A62" w:rsidDel="00161C34">
          <w:rPr>
            <w:rFonts w:asciiTheme="majorHAnsi" w:hAnsiTheme="majorHAnsi" w:cstheme="majorHAnsi"/>
            <w:b/>
            <w:color w:val="FF0000"/>
            <w:lang w:val="en-GB"/>
          </w:rPr>
          <w:delText xml:space="preserve"> women and children...” or “data </w:delText>
        </w:r>
        <w:r w:rsidR="007F16B8" w:rsidDel="00161C34">
          <w:rPr>
            <w:rFonts w:asciiTheme="majorHAnsi" w:hAnsiTheme="majorHAnsi" w:cstheme="majorHAnsi"/>
            <w:b/>
            <w:color w:val="FF0000"/>
            <w:lang w:val="en-GB"/>
          </w:rPr>
          <w:delText xml:space="preserve">for </w:delText>
        </w:r>
        <w:r w:rsidR="00537678" w:rsidRPr="00C32A62" w:rsidDel="00161C34">
          <w:rPr>
            <w:rFonts w:asciiTheme="majorHAnsi" w:hAnsiTheme="majorHAnsi" w:cstheme="majorHAnsi"/>
            <w:b/>
            <w:color w:val="FF0000"/>
            <w:lang w:val="en-GB"/>
          </w:rPr>
          <w:delText xml:space="preserve"> women and children are scarce”?] </w:delText>
        </w:r>
        <w:r w:rsidRPr="00A55498" w:rsidDel="00161C34">
          <w:rPr>
            <w:rFonts w:asciiTheme="majorHAnsi" w:hAnsiTheme="majorHAnsi" w:cstheme="majorHAnsi"/>
            <w:lang w:val="en-GB"/>
          </w:rPr>
          <w:delText>data on women and children</w:delText>
        </w:r>
      </w:del>
      <w:r w:rsidRPr="00A55498">
        <w:rPr>
          <w:rFonts w:asciiTheme="majorHAnsi" w:hAnsiTheme="majorHAnsi" w:cstheme="majorHAnsi"/>
          <w:lang w:val="en-GB"/>
        </w:rPr>
        <w:t xml:space="preserve">. A pooled global analysis of biomarker data found </w:t>
      </w:r>
      <w:r w:rsidR="00E34B6C" w:rsidRPr="00A55498">
        <w:rPr>
          <w:rFonts w:asciiTheme="majorHAnsi" w:hAnsiTheme="majorHAnsi" w:cstheme="majorHAnsi"/>
          <w:lang w:val="en-GB"/>
        </w:rPr>
        <w:t>that more than one in two</w:t>
      </w:r>
      <w:r w:rsidRPr="00A55498">
        <w:rPr>
          <w:rFonts w:asciiTheme="majorHAnsi" w:hAnsiTheme="majorHAnsi" w:cstheme="majorHAnsi"/>
          <w:lang w:val="en-GB"/>
        </w:rPr>
        <w:t xml:space="preserve"> children </w:t>
      </w:r>
      <w:r w:rsidR="00E34B6C" w:rsidRPr="00A55498">
        <w:rPr>
          <w:rFonts w:asciiTheme="majorHAnsi" w:hAnsiTheme="majorHAnsi" w:cstheme="majorHAnsi"/>
          <w:lang w:val="en-GB"/>
        </w:rPr>
        <w:t>younger than 5 years</w:t>
      </w:r>
      <w:r w:rsidRPr="00A55498">
        <w:rPr>
          <w:rFonts w:asciiTheme="majorHAnsi" w:hAnsiTheme="majorHAnsi" w:cstheme="majorHAnsi"/>
          <w:lang w:val="en-GB"/>
        </w:rPr>
        <w:t xml:space="preserve"> are deficient in either iron, zinc, or vitamin A </w:t>
      </w:r>
      <w:r w:rsidR="00537678" w:rsidRPr="00C32A62">
        <w:rPr>
          <w:rFonts w:asciiTheme="majorHAnsi" w:hAnsiTheme="majorHAnsi" w:cstheme="majorHAnsi"/>
        </w:rPr>
        <w:t xml:space="preserve">and </w:t>
      </w:r>
      <w:r w:rsidR="00E34B6C" w:rsidRPr="00A55498">
        <w:rPr>
          <w:rFonts w:asciiTheme="majorHAnsi" w:hAnsiTheme="majorHAnsi" w:cstheme="majorHAnsi"/>
          <w:lang w:val="en-GB"/>
        </w:rPr>
        <w:t xml:space="preserve">two </w:t>
      </w:r>
      <w:r w:rsidRPr="00A55498">
        <w:rPr>
          <w:rFonts w:asciiTheme="majorHAnsi" w:hAnsiTheme="majorHAnsi" w:cstheme="majorHAnsi"/>
          <w:lang w:val="en-GB"/>
        </w:rPr>
        <w:t xml:space="preserve">in </w:t>
      </w:r>
      <w:r w:rsidR="00E34B6C" w:rsidRPr="00A55498">
        <w:rPr>
          <w:rFonts w:asciiTheme="majorHAnsi" w:hAnsiTheme="majorHAnsi" w:cstheme="majorHAnsi"/>
          <w:lang w:val="en-GB"/>
        </w:rPr>
        <w:t xml:space="preserve">three </w:t>
      </w:r>
      <w:r w:rsidRPr="00A55498">
        <w:rPr>
          <w:rFonts w:asciiTheme="majorHAnsi" w:hAnsiTheme="majorHAnsi" w:cstheme="majorHAnsi"/>
          <w:lang w:val="en-GB"/>
        </w:rPr>
        <w:t>women aged 15–49 years are deficient in either iron, zinc, or folate</w:t>
      </w:r>
      <w:r w:rsidR="00E443B7" w:rsidRPr="00C32A62">
        <w:rPr>
          <w:rFonts w:asciiTheme="majorHAnsi" w:hAnsiTheme="majorHAnsi" w:cstheme="majorHAnsi"/>
          <w:lang w:val="en-GB"/>
        </w:rPr>
        <w:t xml:space="preserve"> </w:t>
      </w:r>
      <w:r w:rsidR="00E443B7" w:rsidRPr="00C32A62">
        <w:rPr>
          <w:rFonts w:asciiTheme="majorHAnsi" w:hAnsiTheme="majorHAnsi" w:cstheme="majorHAnsi"/>
          <w:b/>
          <w:color w:val="FF0000"/>
          <w:lang w:val="en-GB"/>
        </w:rPr>
        <w:t>[</w:t>
      </w:r>
      <w:commentRangeStart w:id="26"/>
      <w:r w:rsidR="00E443B7" w:rsidRPr="00C32A62">
        <w:rPr>
          <w:rFonts w:asciiTheme="majorHAnsi" w:hAnsiTheme="majorHAnsi" w:cstheme="majorHAnsi"/>
          <w:b/>
          <w:color w:val="FF0000"/>
          <w:lang w:val="en-GB"/>
        </w:rPr>
        <w:t>A: which reference can be cited for this analysis; is this reference 1?]</w:t>
      </w:r>
      <w:r w:rsidRPr="00A55498">
        <w:rPr>
          <w:rFonts w:asciiTheme="majorHAnsi" w:hAnsiTheme="majorHAnsi" w:cstheme="majorHAnsi"/>
          <w:lang w:val="en-GB"/>
        </w:rPr>
        <w:t>.</w:t>
      </w:r>
      <w:commentRangeEnd w:id="26"/>
      <w:r w:rsidR="009A69A7">
        <w:rPr>
          <w:rStyle w:val="CommentReference"/>
        </w:rPr>
        <w:commentReference w:id="26"/>
      </w:r>
      <w:ins w:id="27" w:author="Chris Free" w:date="2024-08-07T14:28:00Z">
        <w:r w:rsidR="009A69A7">
          <w:fldChar w:fldCharType="begin"/>
        </w:r>
        <w:r w:rsidR="009A69A7">
          <w:instrText xml:space="preserve"> HYPERLINK "https://www.zotero.org/google-docs/?ZzeChn" \h </w:instrText>
        </w:r>
        <w:r w:rsidR="009A69A7">
          <w:fldChar w:fldCharType="separate"/>
        </w:r>
        <w:r w:rsidR="009A69A7" w:rsidRPr="00A55498">
          <w:rPr>
            <w:rFonts w:asciiTheme="majorHAnsi" w:hAnsiTheme="majorHAnsi" w:cstheme="majorHAnsi"/>
            <w:vertAlign w:val="superscript"/>
            <w:lang w:val="en-GB"/>
          </w:rPr>
          <w:t>1</w:t>
        </w:r>
        <w:r w:rsidR="009A69A7">
          <w:rPr>
            <w:rFonts w:asciiTheme="majorHAnsi" w:hAnsiTheme="majorHAnsi" w:cstheme="majorHAnsi"/>
            <w:vertAlign w:val="superscript"/>
            <w:lang w:val="en-GB"/>
          </w:rPr>
          <w:fldChar w:fldCharType="end"/>
        </w:r>
      </w:ins>
      <w:r w:rsidRPr="00A55498">
        <w:rPr>
          <w:rFonts w:asciiTheme="majorHAnsi" w:hAnsiTheme="majorHAnsi" w:cstheme="majorHAnsi"/>
          <w:lang w:val="en-GB"/>
        </w:rPr>
        <w:t xml:space="preserve"> However, </w:t>
      </w:r>
      <w:r w:rsidR="00E443B7" w:rsidRPr="00C32A62">
        <w:rPr>
          <w:rFonts w:asciiTheme="majorHAnsi" w:hAnsiTheme="majorHAnsi" w:cstheme="majorHAnsi"/>
          <w:lang w:val="en-GB"/>
        </w:rPr>
        <w:t>we know of</w:t>
      </w:r>
      <w:r w:rsidRPr="00A55498">
        <w:rPr>
          <w:rFonts w:asciiTheme="majorHAnsi" w:hAnsiTheme="majorHAnsi" w:cstheme="majorHAnsi"/>
          <w:lang w:val="en-GB"/>
        </w:rPr>
        <w:t xml:space="preserve"> no </w:t>
      </w:r>
      <w:del w:id="28" w:author="Chris Free" w:date="2024-08-07T14:27:00Z">
        <w:r w:rsidRPr="00A55498" w:rsidDel="00161C34">
          <w:rPr>
            <w:rFonts w:asciiTheme="majorHAnsi" w:hAnsiTheme="majorHAnsi" w:cstheme="majorHAnsi"/>
            <w:color w:val="FF0000"/>
            <w:lang w:val="en-GB"/>
          </w:rPr>
          <w:delText>recent</w:delText>
        </w:r>
        <w:r w:rsidR="00E443B7" w:rsidRPr="00A55498" w:rsidDel="00161C34">
          <w:rPr>
            <w:rFonts w:asciiTheme="majorHAnsi" w:hAnsiTheme="majorHAnsi" w:cstheme="majorHAnsi"/>
            <w:color w:val="FF0000"/>
            <w:lang w:val="en-GB"/>
          </w:rPr>
          <w:delText xml:space="preserve"> </w:delText>
        </w:r>
        <w:r w:rsidR="00E443B7" w:rsidRPr="00C32A62" w:rsidDel="00161C34">
          <w:rPr>
            <w:rFonts w:asciiTheme="majorHAnsi" w:hAnsiTheme="majorHAnsi" w:cstheme="majorHAnsi"/>
            <w:b/>
            <w:color w:val="FF0000"/>
            <w:lang w:val="en-GB"/>
          </w:rPr>
          <w:delText>[A: please clarify ‘recent’]</w:delText>
        </w:r>
        <w:r w:rsidRPr="00A55498" w:rsidDel="00161C34">
          <w:rPr>
            <w:rFonts w:asciiTheme="majorHAnsi" w:hAnsiTheme="majorHAnsi" w:cstheme="majorHAnsi"/>
            <w:lang w:val="en-GB"/>
          </w:rPr>
          <w:delText xml:space="preserve">, </w:delText>
        </w:r>
      </w:del>
      <w:r w:rsidRPr="00A55498">
        <w:rPr>
          <w:rFonts w:asciiTheme="majorHAnsi" w:hAnsiTheme="majorHAnsi" w:cstheme="majorHAnsi"/>
          <w:lang w:val="en-GB"/>
        </w:rPr>
        <w:t>global, population-wide estimates of nutrient deficiencies for a wider range of micronutrients.</w:t>
      </w:r>
      <w:ins w:id="29" w:author="Chris Free" w:date="2024-08-07T14:28:00Z">
        <w:r w:rsidR="009A69A7" w:rsidDel="009A69A7">
          <w:t xml:space="preserve"> </w:t>
        </w:r>
      </w:ins>
      <w:del w:id="30" w:author="Chris Free" w:date="2024-08-07T14:28:00Z">
        <w:r w:rsidR="00F0389C" w:rsidDel="009A69A7">
          <w:fldChar w:fldCharType="begin"/>
        </w:r>
        <w:r w:rsidR="00F0389C" w:rsidDel="009A69A7">
          <w:delInstrText xml:space="preserve"> HYPERLINK "https://www.zotero.org/google-docs/?ZzeChn" \h </w:delInstrText>
        </w:r>
        <w:r w:rsidR="00F0389C" w:rsidDel="009A69A7">
          <w:fldChar w:fldCharType="separate"/>
        </w:r>
        <w:r w:rsidRPr="00A55498" w:rsidDel="009A69A7">
          <w:rPr>
            <w:rFonts w:asciiTheme="majorHAnsi" w:hAnsiTheme="majorHAnsi" w:cstheme="majorHAnsi"/>
            <w:vertAlign w:val="superscript"/>
            <w:lang w:val="en-GB"/>
          </w:rPr>
          <w:delText>1</w:delText>
        </w:r>
        <w:r w:rsidR="00F0389C" w:rsidDel="009A69A7">
          <w:rPr>
            <w:rFonts w:asciiTheme="majorHAnsi" w:hAnsiTheme="majorHAnsi" w:cstheme="majorHAnsi"/>
            <w:vertAlign w:val="superscript"/>
            <w:lang w:val="en-GB"/>
          </w:rPr>
          <w:fldChar w:fldCharType="end"/>
        </w:r>
      </w:del>
    </w:p>
    <w:p w14:paraId="51A46373" w14:textId="77777777" w:rsidR="0061716F" w:rsidRPr="00A55498" w:rsidRDefault="0061716F" w:rsidP="00BB28F2">
      <w:pPr>
        <w:spacing w:line="360" w:lineRule="auto"/>
        <w:rPr>
          <w:rFonts w:asciiTheme="majorHAnsi" w:hAnsiTheme="majorHAnsi" w:cstheme="majorHAnsi"/>
          <w:lang w:val="en-GB"/>
        </w:rPr>
      </w:pPr>
    </w:p>
    <w:p w14:paraId="2A881A41" w14:textId="4D70DBC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The </w:t>
      </w:r>
      <w:r w:rsidR="00963DB6" w:rsidRPr="00C32A62">
        <w:rPr>
          <w:rFonts w:asciiTheme="majorHAnsi" w:hAnsiTheme="majorHAnsi" w:cstheme="majorHAnsi"/>
          <w:lang w:val="en-GB"/>
        </w:rPr>
        <w:t>Global Burden of Diseases, Injuries, and Risk Factors Study</w:t>
      </w:r>
      <w:r w:rsidR="00963DB6" w:rsidRPr="00C32A62" w:rsidDel="00963DB6">
        <w:rPr>
          <w:rFonts w:asciiTheme="majorHAnsi" w:hAnsiTheme="majorHAnsi" w:cstheme="majorHAnsi"/>
          <w:lang w:val="en-GB"/>
        </w:rPr>
        <w:t xml:space="preserve"> </w:t>
      </w:r>
      <w:r w:rsidR="00963DB6" w:rsidRPr="00C32A62">
        <w:rPr>
          <w:rFonts w:asciiTheme="majorHAnsi" w:hAnsiTheme="majorHAnsi" w:cstheme="majorHAnsi"/>
          <w:lang w:val="en-GB"/>
        </w:rPr>
        <w:t xml:space="preserve">(GBD) </w:t>
      </w:r>
      <w:r w:rsidRPr="00A55498">
        <w:rPr>
          <w:rFonts w:asciiTheme="majorHAnsi" w:hAnsiTheme="majorHAnsi" w:cstheme="majorHAnsi"/>
          <w:lang w:val="en-GB"/>
        </w:rPr>
        <w:t xml:space="preserve">examines the burden of micronutrient malnutrition in 195 countries using a </w:t>
      </w:r>
      <w:r w:rsidR="00F653BF" w:rsidRPr="00C32A62">
        <w:rPr>
          <w:rFonts w:asciiTheme="majorHAnsi" w:hAnsiTheme="majorHAnsi" w:cstheme="majorHAnsi"/>
          <w:lang w:val="en-GB"/>
        </w:rPr>
        <w:t>modelling</w:t>
      </w:r>
      <w:r w:rsidRPr="00A55498">
        <w:rPr>
          <w:rFonts w:asciiTheme="majorHAnsi" w:hAnsiTheme="majorHAnsi" w:cstheme="majorHAnsi"/>
          <w:lang w:val="en-GB"/>
        </w:rPr>
        <w:t xml:space="preserve"> approach </w:t>
      </w:r>
      <w:r w:rsidR="00E443B7" w:rsidRPr="00C32A62">
        <w:rPr>
          <w:rFonts w:asciiTheme="majorHAnsi" w:hAnsiTheme="majorHAnsi" w:cstheme="majorHAnsi"/>
          <w:lang w:val="en-GB"/>
        </w:rPr>
        <w:t>that combines</w:t>
      </w:r>
      <w:r w:rsidR="00E443B7" w:rsidRPr="00A55498">
        <w:rPr>
          <w:rFonts w:asciiTheme="majorHAnsi" w:hAnsiTheme="majorHAnsi" w:cstheme="majorHAnsi"/>
          <w:lang w:val="en-GB"/>
        </w:rPr>
        <w:t xml:space="preserve"> </w:t>
      </w:r>
      <w:r w:rsidRPr="00A55498">
        <w:rPr>
          <w:rFonts w:asciiTheme="majorHAnsi" w:hAnsiTheme="majorHAnsi" w:cstheme="majorHAnsi"/>
          <w:lang w:val="en-GB"/>
        </w:rPr>
        <w:t xml:space="preserve">clinical outcomes (eg, </w:t>
      </w:r>
      <w:r w:rsidR="00F653BF" w:rsidRPr="00C32A62">
        <w:rPr>
          <w:rFonts w:asciiTheme="majorHAnsi" w:hAnsiTheme="majorHAnsi" w:cstheme="majorHAnsi"/>
          <w:lang w:val="en-GB"/>
        </w:rPr>
        <w:t>goitre</w:t>
      </w:r>
      <w:r w:rsidRPr="00A55498">
        <w:rPr>
          <w:rFonts w:asciiTheme="majorHAnsi" w:hAnsiTheme="majorHAnsi" w:cstheme="majorHAnsi"/>
          <w:lang w:val="en-GB"/>
        </w:rPr>
        <w:t xml:space="preserve">), biomarkers of micronutrient status (eg, serum retinol) and </w:t>
      </w:r>
      <w:r w:rsidR="00F653BF" w:rsidRPr="00C32A62">
        <w:rPr>
          <w:rFonts w:asciiTheme="majorHAnsi" w:hAnsiTheme="majorHAnsi" w:cstheme="majorHAnsi"/>
          <w:lang w:val="en-GB"/>
        </w:rPr>
        <w:t>anaemia</w:t>
      </w:r>
      <w:r w:rsidRPr="00A55498">
        <w:rPr>
          <w:rFonts w:asciiTheme="majorHAnsi" w:hAnsiTheme="majorHAnsi" w:cstheme="majorHAnsi"/>
          <w:lang w:val="en-GB"/>
        </w:rPr>
        <w:t xml:space="preserve"> (eg, </w:t>
      </w:r>
      <w:r w:rsidR="00F653BF" w:rsidRPr="00C32A62">
        <w:rPr>
          <w:rFonts w:asciiTheme="majorHAnsi" w:hAnsiTheme="majorHAnsi" w:cstheme="majorHAnsi"/>
          <w:lang w:val="en-GB"/>
        </w:rPr>
        <w:t>haemoglobin</w:t>
      </w:r>
      <w:r w:rsidRPr="00A55498">
        <w:rPr>
          <w:rFonts w:asciiTheme="majorHAnsi" w:hAnsiTheme="majorHAnsi" w:cstheme="majorHAnsi"/>
          <w:lang w:val="en-GB"/>
        </w:rPr>
        <w:t xml:space="preserve"> concentration), and inadequacy in the food supply (eg, zinc inadequacy).</w:t>
      </w:r>
      <w:hyperlink r:id="rId20">
        <w:r w:rsidRPr="00A55498">
          <w:rPr>
            <w:rFonts w:asciiTheme="majorHAnsi" w:hAnsiTheme="majorHAnsi" w:cstheme="majorHAnsi"/>
            <w:vertAlign w:val="superscript"/>
            <w:lang w:val="en-GB"/>
          </w:rPr>
          <w:t>12</w:t>
        </w:r>
      </w:hyperlink>
      <w:r w:rsidRPr="00A55498">
        <w:rPr>
          <w:rFonts w:asciiTheme="majorHAnsi" w:hAnsiTheme="majorHAnsi" w:cstheme="majorHAnsi"/>
          <w:lang w:val="en-GB"/>
        </w:rPr>
        <w:t xml:space="preserve"> </w:t>
      </w:r>
      <w:r w:rsidR="0003132F" w:rsidRPr="00C32A62">
        <w:rPr>
          <w:rFonts w:asciiTheme="majorHAnsi" w:hAnsiTheme="majorHAnsi" w:cstheme="majorHAnsi"/>
          <w:color w:val="FF0000"/>
          <w:lang w:val="en-GB"/>
        </w:rPr>
        <w:t>The</w:t>
      </w:r>
      <w:r w:rsidR="007F16B8">
        <w:rPr>
          <w:rFonts w:asciiTheme="majorHAnsi" w:hAnsiTheme="majorHAnsi" w:cstheme="majorHAnsi"/>
          <w:color w:val="FF0000"/>
          <w:lang w:val="en-GB"/>
        </w:rPr>
        <w:t>se</w:t>
      </w:r>
      <w:r w:rsidR="0003132F" w:rsidRPr="00C32A62">
        <w:rPr>
          <w:rFonts w:asciiTheme="majorHAnsi" w:hAnsiTheme="majorHAnsi" w:cstheme="majorHAnsi"/>
          <w:color w:val="FF0000"/>
          <w:lang w:val="en-GB"/>
        </w:rPr>
        <w:t xml:space="preserve"> studies</w:t>
      </w:r>
      <w:r w:rsidR="00E443B7" w:rsidRPr="00A55498">
        <w:rPr>
          <w:rFonts w:asciiTheme="majorHAnsi" w:hAnsiTheme="majorHAnsi" w:cstheme="majorHAnsi"/>
          <w:color w:val="FF0000"/>
          <w:lang w:val="en-GB"/>
        </w:rPr>
        <w:t xml:space="preserve"> </w:t>
      </w:r>
      <w:r w:rsidRPr="00A55498">
        <w:rPr>
          <w:rFonts w:asciiTheme="majorHAnsi" w:hAnsiTheme="majorHAnsi" w:cstheme="majorHAnsi"/>
          <w:color w:val="FF0000"/>
          <w:lang w:val="en-GB"/>
        </w:rPr>
        <w:t>include</w:t>
      </w:r>
      <w:r w:rsidR="00E443B7" w:rsidRPr="00A55498">
        <w:rPr>
          <w:rFonts w:asciiTheme="majorHAnsi" w:hAnsiTheme="majorHAnsi" w:cstheme="majorHAnsi"/>
          <w:color w:val="FF0000"/>
          <w:lang w:val="en-GB"/>
        </w:rPr>
        <w:t xml:space="preserve"> </w:t>
      </w:r>
      <w:commentRangeStart w:id="31"/>
      <w:r w:rsidR="00E443B7" w:rsidRPr="00C32A62">
        <w:rPr>
          <w:rFonts w:asciiTheme="majorHAnsi" w:hAnsiTheme="majorHAnsi" w:cstheme="majorHAnsi"/>
          <w:b/>
          <w:color w:val="FF0000"/>
          <w:lang w:val="en-GB"/>
        </w:rPr>
        <w:t>[A: OK to clarify ‘they’?]</w:t>
      </w:r>
      <w:r w:rsidRPr="00A55498">
        <w:rPr>
          <w:rFonts w:asciiTheme="majorHAnsi" w:hAnsiTheme="majorHAnsi" w:cstheme="majorHAnsi"/>
          <w:lang w:val="en-GB"/>
        </w:rPr>
        <w:t xml:space="preserve"> </w:t>
      </w:r>
      <w:commentRangeEnd w:id="31"/>
      <w:r w:rsidR="00F62A8B">
        <w:rPr>
          <w:rStyle w:val="CommentReference"/>
        </w:rPr>
        <w:commentReference w:id="31"/>
      </w:r>
      <w:r w:rsidRPr="00A55498">
        <w:rPr>
          <w:rFonts w:asciiTheme="majorHAnsi" w:hAnsiTheme="majorHAnsi" w:cstheme="majorHAnsi"/>
          <w:lang w:val="en-GB"/>
        </w:rPr>
        <w:t xml:space="preserve">estimates of disease for </w:t>
      </w:r>
      <w:r w:rsidR="00146FB8" w:rsidRPr="00C32A62">
        <w:rPr>
          <w:rFonts w:asciiTheme="majorHAnsi" w:hAnsiTheme="majorHAnsi" w:cstheme="majorHAnsi"/>
          <w:lang w:val="en-GB"/>
        </w:rPr>
        <w:t xml:space="preserve">only </w:t>
      </w:r>
      <w:r w:rsidRPr="00A55498">
        <w:rPr>
          <w:rFonts w:asciiTheme="majorHAnsi" w:hAnsiTheme="majorHAnsi" w:cstheme="majorHAnsi"/>
          <w:lang w:val="en-GB"/>
        </w:rPr>
        <w:t xml:space="preserve">four micronutrients (iodine, iron, zinc, and vitamin A) </w:t>
      </w:r>
      <w:r w:rsidR="00A901C2" w:rsidRPr="00C32A62">
        <w:rPr>
          <w:rFonts w:asciiTheme="majorHAnsi" w:hAnsiTheme="majorHAnsi" w:cstheme="majorHAnsi"/>
          <w:lang w:val="en-GB"/>
        </w:rPr>
        <w:t>owing</w:t>
      </w:r>
      <w:r w:rsidR="00A901C2" w:rsidRPr="00A55498">
        <w:rPr>
          <w:rFonts w:asciiTheme="majorHAnsi" w:hAnsiTheme="majorHAnsi" w:cstheme="majorHAnsi"/>
          <w:lang w:val="en-GB"/>
        </w:rPr>
        <w:t xml:space="preserve"> </w:t>
      </w:r>
      <w:r w:rsidRPr="00A55498">
        <w:rPr>
          <w:rFonts w:asciiTheme="majorHAnsi" w:hAnsiTheme="majorHAnsi" w:cstheme="majorHAnsi"/>
          <w:lang w:val="en-GB"/>
        </w:rPr>
        <w:t>to scarce data</w:t>
      </w:r>
      <w:r w:rsidR="002646D3" w:rsidRPr="00C32A62">
        <w:rPr>
          <w:rFonts w:asciiTheme="majorHAnsi" w:hAnsiTheme="majorHAnsi" w:cstheme="majorHAnsi"/>
          <w:lang w:val="en-GB"/>
        </w:rPr>
        <w:t>;</w:t>
      </w:r>
      <w:hyperlink r:id="rId21">
        <w:r w:rsidRPr="00A55498">
          <w:rPr>
            <w:rFonts w:asciiTheme="majorHAnsi" w:hAnsiTheme="majorHAnsi" w:cstheme="majorHAnsi"/>
            <w:vertAlign w:val="superscript"/>
            <w:lang w:val="en-GB"/>
          </w:rPr>
          <w:t>12</w:t>
        </w:r>
      </w:hyperlink>
      <w:r w:rsidRPr="00A55498">
        <w:rPr>
          <w:rFonts w:asciiTheme="majorHAnsi" w:hAnsiTheme="majorHAnsi" w:cstheme="majorHAnsi"/>
          <w:lang w:val="en-GB"/>
        </w:rPr>
        <w:t xml:space="preserve"> </w:t>
      </w:r>
      <w:r w:rsidR="00A901C2" w:rsidRPr="00C32A62">
        <w:rPr>
          <w:rFonts w:asciiTheme="majorHAnsi" w:hAnsiTheme="majorHAnsi" w:cstheme="majorHAnsi"/>
          <w:lang w:val="en-GB"/>
        </w:rPr>
        <w:t>however</w:t>
      </w:r>
      <w:r w:rsidRPr="00A55498">
        <w:rPr>
          <w:rFonts w:asciiTheme="majorHAnsi" w:hAnsiTheme="majorHAnsi" w:cstheme="majorHAnsi"/>
          <w:lang w:val="en-GB"/>
        </w:rPr>
        <w:t xml:space="preserve">, 29 </w:t>
      </w:r>
      <w:r w:rsidR="00516663" w:rsidRPr="00C32A62">
        <w:rPr>
          <w:rFonts w:asciiTheme="majorHAnsi" w:hAnsiTheme="majorHAnsi" w:cstheme="majorHAnsi"/>
          <w:lang w:val="en-GB"/>
        </w:rPr>
        <w:t>micronutrients are known to be</w:t>
      </w:r>
      <w:r w:rsidRPr="00A55498">
        <w:rPr>
          <w:rFonts w:asciiTheme="majorHAnsi" w:hAnsiTheme="majorHAnsi" w:cstheme="majorHAnsi"/>
          <w:lang w:val="en-GB"/>
        </w:rPr>
        <w:t xml:space="preserve"> essential.</w:t>
      </w:r>
      <w:hyperlink r:id="rId22">
        <w:r w:rsidRPr="00A55498">
          <w:rPr>
            <w:rFonts w:asciiTheme="majorHAnsi" w:hAnsiTheme="majorHAnsi" w:cstheme="majorHAnsi"/>
            <w:vertAlign w:val="superscript"/>
            <w:lang w:val="en-GB"/>
          </w:rPr>
          <w:t>13</w:t>
        </w:r>
      </w:hyperlink>
      <w:r w:rsidRPr="00A55498">
        <w:rPr>
          <w:rFonts w:asciiTheme="majorHAnsi" w:hAnsiTheme="majorHAnsi" w:cstheme="majorHAnsi"/>
          <w:lang w:val="en-GB"/>
        </w:rPr>
        <w:t xml:space="preserve"> </w:t>
      </w:r>
      <w:r w:rsidR="00F653BF" w:rsidRPr="00A55498">
        <w:rPr>
          <w:rFonts w:asciiTheme="majorHAnsi" w:hAnsiTheme="majorHAnsi" w:cstheme="majorHAnsi"/>
          <w:color w:val="FF0000"/>
          <w:lang w:val="en-GB"/>
        </w:rPr>
        <w:t xml:space="preserve">Although </w:t>
      </w:r>
      <w:r w:rsidRPr="00A55498">
        <w:rPr>
          <w:rFonts w:asciiTheme="majorHAnsi" w:hAnsiTheme="majorHAnsi" w:cstheme="majorHAnsi"/>
          <w:color w:val="FF0000"/>
          <w:lang w:val="en-GB"/>
        </w:rPr>
        <w:t>the</w:t>
      </w:r>
      <w:r w:rsidR="0003132F" w:rsidRPr="00A55498">
        <w:rPr>
          <w:rFonts w:asciiTheme="majorHAnsi" w:hAnsiTheme="majorHAnsi" w:cstheme="majorHAnsi"/>
          <w:color w:val="FF0000"/>
          <w:lang w:val="en-GB"/>
        </w:rPr>
        <w:t xml:space="preserve"> GBD </w:t>
      </w:r>
      <w:r w:rsidR="00F653BF" w:rsidRPr="00A55498">
        <w:rPr>
          <w:rFonts w:asciiTheme="majorHAnsi" w:hAnsiTheme="majorHAnsi" w:cstheme="majorHAnsi"/>
          <w:color w:val="FF0000"/>
          <w:lang w:val="en-GB"/>
        </w:rPr>
        <w:t>modelling</w:t>
      </w:r>
      <w:r w:rsidRPr="00A55498">
        <w:rPr>
          <w:rFonts w:asciiTheme="majorHAnsi" w:hAnsiTheme="majorHAnsi" w:cstheme="majorHAnsi"/>
          <w:color w:val="FF0000"/>
          <w:lang w:val="en-GB"/>
        </w:rPr>
        <w:t xml:space="preserve"> approach </w:t>
      </w:r>
      <w:r w:rsidR="00A901C2" w:rsidRPr="00A55498">
        <w:rPr>
          <w:rFonts w:asciiTheme="majorHAnsi" w:hAnsiTheme="majorHAnsi" w:cstheme="majorHAnsi"/>
          <w:color w:val="FF0000"/>
          <w:lang w:val="en-GB"/>
        </w:rPr>
        <w:t xml:space="preserve">might </w:t>
      </w:r>
      <w:r w:rsidRPr="00A55498">
        <w:rPr>
          <w:rFonts w:asciiTheme="majorHAnsi" w:hAnsiTheme="majorHAnsi" w:cstheme="majorHAnsi"/>
          <w:color w:val="FF0000"/>
          <w:lang w:val="en-GB"/>
        </w:rPr>
        <w:t>be generated using</w:t>
      </w:r>
      <w:r w:rsidR="0003132F" w:rsidRPr="00A55498">
        <w:rPr>
          <w:rFonts w:asciiTheme="majorHAnsi" w:hAnsiTheme="majorHAnsi" w:cstheme="majorHAnsi"/>
          <w:color w:val="FF0000"/>
          <w:lang w:val="en-GB"/>
        </w:rPr>
        <w:t xml:space="preserve"> </w:t>
      </w:r>
      <w:commentRangeStart w:id="32"/>
      <w:r w:rsidR="0003132F" w:rsidRPr="00C32A62">
        <w:rPr>
          <w:rFonts w:asciiTheme="majorHAnsi" w:hAnsiTheme="majorHAnsi" w:cstheme="majorHAnsi"/>
          <w:b/>
          <w:color w:val="FF0000"/>
          <w:lang w:val="en-GB"/>
        </w:rPr>
        <w:t>[A: could we rephrase as “Although GBD models might be generated using…” (or “Although the GBD modelling approach might use…”)?]</w:t>
      </w:r>
      <w:r w:rsidRPr="00A55498">
        <w:rPr>
          <w:rFonts w:asciiTheme="majorHAnsi" w:hAnsiTheme="majorHAnsi" w:cstheme="majorHAnsi"/>
          <w:lang w:val="en-GB"/>
        </w:rPr>
        <w:t xml:space="preserve"> </w:t>
      </w:r>
      <w:commentRangeEnd w:id="32"/>
      <w:r w:rsidR="00081666">
        <w:rPr>
          <w:rStyle w:val="CommentReference"/>
        </w:rPr>
        <w:commentReference w:id="32"/>
      </w:r>
      <w:r w:rsidRPr="00A55498">
        <w:rPr>
          <w:rFonts w:asciiTheme="majorHAnsi" w:hAnsiTheme="majorHAnsi" w:cstheme="majorHAnsi"/>
          <w:lang w:val="en-GB"/>
        </w:rPr>
        <w:t xml:space="preserve">the best available methods and data, the gaps in micronutrient status biomarkers and dietary intake data hinder the ability to comprehensively model micronutrient malnutrition. Furthermore, the GBD approach to </w:t>
      </w:r>
      <w:r w:rsidR="00F653BF" w:rsidRPr="00C32A62">
        <w:rPr>
          <w:rFonts w:asciiTheme="majorHAnsi" w:hAnsiTheme="majorHAnsi" w:cstheme="majorHAnsi"/>
          <w:lang w:val="en-GB"/>
        </w:rPr>
        <w:t>modelling</w:t>
      </w:r>
      <w:r w:rsidRPr="00A55498">
        <w:rPr>
          <w:rFonts w:asciiTheme="majorHAnsi" w:hAnsiTheme="majorHAnsi" w:cstheme="majorHAnsi"/>
          <w:lang w:val="en-GB"/>
        </w:rPr>
        <w:t xml:space="preserve"> micronutrient malnutrition is not replicable because their data, methods, code, and assumed nutrient distribution shapes are not publicly available.</w:t>
      </w:r>
      <w:hyperlink r:id="rId23">
        <w:r w:rsidRPr="00A55498">
          <w:rPr>
            <w:rFonts w:asciiTheme="majorHAnsi" w:hAnsiTheme="majorHAnsi" w:cstheme="majorHAnsi"/>
            <w:vertAlign w:val="superscript"/>
            <w:lang w:val="en-GB"/>
          </w:rPr>
          <w:t>14</w:t>
        </w:r>
      </w:hyperlink>
    </w:p>
    <w:p w14:paraId="42640388" w14:textId="77777777" w:rsidR="0061716F" w:rsidRPr="00A55498" w:rsidRDefault="0061716F" w:rsidP="00BB28F2">
      <w:pPr>
        <w:spacing w:line="360" w:lineRule="auto"/>
        <w:rPr>
          <w:rFonts w:asciiTheme="majorHAnsi" w:hAnsiTheme="majorHAnsi" w:cstheme="majorHAnsi"/>
          <w:lang w:val="en-GB"/>
        </w:rPr>
      </w:pPr>
    </w:p>
    <w:p w14:paraId="11E86308" w14:textId="24DFD354"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Although nutritional biomarkers provide the best indication of nutritional deficiencies, these deficiencies </w:t>
      </w:r>
      <w:r w:rsidR="0003132F" w:rsidRPr="00C32A62">
        <w:rPr>
          <w:rFonts w:asciiTheme="majorHAnsi" w:hAnsiTheme="majorHAnsi" w:cstheme="majorHAnsi"/>
          <w:lang w:val="en-GB"/>
        </w:rPr>
        <w:t>can</w:t>
      </w:r>
      <w:r w:rsidR="00A901C2" w:rsidRPr="00A55498">
        <w:rPr>
          <w:rFonts w:asciiTheme="majorHAnsi" w:hAnsiTheme="majorHAnsi" w:cstheme="majorHAnsi"/>
          <w:lang w:val="en-GB"/>
        </w:rPr>
        <w:t xml:space="preserve"> </w:t>
      </w:r>
      <w:r w:rsidRPr="00A55498">
        <w:rPr>
          <w:rFonts w:asciiTheme="majorHAnsi" w:hAnsiTheme="majorHAnsi" w:cstheme="majorHAnsi"/>
          <w:lang w:val="en-GB"/>
        </w:rPr>
        <w:t>be caused by</w:t>
      </w:r>
      <w:r w:rsidR="00A55498">
        <w:rPr>
          <w:rFonts w:asciiTheme="majorHAnsi" w:hAnsiTheme="majorHAnsi" w:cstheme="majorHAnsi"/>
          <w:lang w:val="en-GB"/>
        </w:rPr>
        <w:t xml:space="preserve"> many</w:t>
      </w:r>
      <w:r w:rsidR="00A55498">
        <w:rPr>
          <w:rFonts w:asciiTheme="majorHAnsi" w:hAnsiTheme="majorHAnsi" w:cstheme="majorHAnsi"/>
          <w:bCs/>
          <w:color w:val="548DD4"/>
          <w:lang w:val="en-GB"/>
        </w:rPr>
        <w:t xml:space="preserve"> </w:t>
      </w:r>
      <w:r w:rsidRPr="00A55498">
        <w:rPr>
          <w:rFonts w:asciiTheme="majorHAnsi" w:hAnsiTheme="majorHAnsi" w:cstheme="majorHAnsi"/>
          <w:lang w:val="en-GB"/>
        </w:rPr>
        <w:t xml:space="preserve">factors including inadequate dietary nutrient intake, infectious diseases, or absorption issues. Therefore, the best way to identify populations </w:t>
      </w:r>
      <w:r w:rsidR="00A94569" w:rsidRPr="00C32A62">
        <w:rPr>
          <w:rFonts w:asciiTheme="majorHAnsi" w:hAnsiTheme="majorHAnsi" w:cstheme="majorHAnsi"/>
          <w:lang w:val="en-GB"/>
        </w:rPr>
        <w:t xml:space="preserve">at risk </w:t>
      </w:r>
      <w:r w:rsidRPr="00A55498">
        <w:rPr>
          <w:rFonts w:asciiTheme="majorHAnsi" w:hAnsiTheme="majorHAnsi" w:cstheme="majorHAnsi"/>
          <w:lang w:val="en-GB"/>
        </w:rPr>
        <w:t xml:space="preserve">of diet-related malnutrition is to estimate inadequate nutrient </w:t>
      </w:r>
      <w:r w:rsidRPr="00A55498">
        <w:rPr>
          <w:rFonts w:asciiTheme="majorHAnsi" w:hAnsiTheme="majorHAnsi" w:cstheme="majorHAnsi"/>
          <w:lang w:val="en-GB"/>
        </w:rPr>
        <w:lastRenderedPageBreak/>
        <w:t>intakes. Previous studies have estimated micronutrient adequacy of the food supply.</w:t>
      </w:r>
      <w:hyperlink r:id="rId24">
        <w:r w:rsidRPr="00A55498">
          <w:rPr>
            <w:rFonts w:asciiTheme="majorHAnsi" w:hAnsiTheme="majorHAnsi" w:cstheme="majorHAnsi"/>
            <w:vertAlign w:val="superscript"/>
            <w:lang w:val="en-GB"/>
          </w:rPr>
          <w:t>9,10,15–17</w:t>
        </w:r>
      </w:hyperlink>
      <w:r w:rsidRPr="00A55498">
        <w:rPr>
          <w:rFonts w:asciiTheme="majorHAnsi" w:hAnsiTheme="majorHAnsi" w:cstheme="majorHAnsi"/>
          <w:lang w:val="en-GB"/>
        </w:rPr>
        <w:t xml:space="preserve"> Some of these studies have used terminology to imply that these estimates reflect nutrient intakes, including “estimated prevalence of inadequate intakes”,</w:t>
      </w:r>
      <w:hyperlink r:id="rId25">
        <w:r w:rsidRPr="00A55498">
          <w:rPr>
            <w:rFonts w:asciiTheme="majorHAnsi" w:hAnsiTheme="majorHAnsi" w:cstheme="majorHAnsi"/>
            <w:vertAlign w:val="superscript"/>
            <w:lang w:val="en-GB"/>
          </w:rPr>
          <w:t>10</w:t>
        </w:r>
      </w:hyperlink>
      <w:r w:rsidRPr="00A55498">
        <w:rPr>
          <w:rFonts w:asciiTheme="majorHAnsi" w:hAnsiTheme="majorHAnsi" w:cstheme="majorHAnsi"/>
          <w:lang w:val="en-GB"/>
        </w:rPr>
        <w:t xml:space="preserve"> “risk of inadequate intake”,</w:t>
      </w:r>
      <w:hyperlink r:id="rId26">
        <w:r w:rsidRPr="00A55498">
          <w:rPr>
            <w:rFonts w:asciiTheme="majorHAnsi" w:hAnsiTheme="majorHAnsi" w:cstheme="majorHAnsi"/>
            <w:vertAlign w:val="superscript"/>
            <w:lang w:val="en-GB"/>
          </w:rPr>
          <w:t>10</w:t>
        </w:r>
      </w:hyperlink>
      <w:r w:rsidRPr="00A55498">
        <w:rPr>
          <w:rFonts w:asciiTheme="majorHAnsi" w:hAnsiTheme="majorHAnsi" w:cstheme="majorHAnsi"/>
          <w:lang w:val="en-GB"/>
        </w:rPr>
        <w:t xml:space="preserve"> and “apparent consumption”.</w:t>
      </w:r>
      <w:hyperlink r:id="rId27">
        <w:r w:rsidRPr="00A55498">
          <w:rPr>
            <w:rFonts w:asciiTheme="majorHAnsi" w:hAnsiTheme="majorHAnsi" w:cstheme="majorHAnsi"/>
            <w:vertAlign w:val="superscript"/>
            <w:lang w:val="en-GB"/>
          </w:rPr>
          <w:t>18</w:t>
        </w:r>
      </w:hyperlink>
      <w:r w:rsidRPr="00A55498">
        <w:rPr>
          <w:rFonts w:asciiTheme="majorHAnsi" w:hAnsiTheme="majorHAnsi" w:cstheme="majorHAnsi"/>
          <w:lang w:val="en-GB"/>
        </w:rPr>
        <w:t xml:space="preserve"> </w:t>
      </w:r>
      <w:commentRangeStart w:id="33"/>
      <w:r w:rsidR="004652FC" w:rsidRPr="00A55498">
        <w:rPr>
          <w:rFonts w:asciiTheme="majorHAnsi" w:hAnsiTheme="majorHAnsi" w:cstheme="majorHAnsi"/>
          <w:color w:val="FF0000"/>
          <w:lang w:val="en-GB"/>
        </w:rPr>
        <w:t xml:space="preserve">Such terminology </w:t>
      </w:r>
      <w:r w:rsidR="004652FC" w:rsidRPr="00C32A62">
        <w:rPr>
          <w:rFonts w:asciiTheme="majorHAnsi" w:hAnsiTheme="majorHAnsi" w:cstheme="majorHAnsi"/>
          <w:b/>
          <w:color w:val="FF0000"/>
          <w:lang w:val="en-GB"/>
        </w:rPr>
        <w:t>[A: OK to clarify ‘this’?]</w:t>
      </w:r>
      <w:commentRangeEnd w:id="33"/>
      <w:r w:rsidR="0070386D">
        <w:rPr>
          <w:rStyle w:val="CommentReference"/>
        </w:rPr>
        <w:commentReference w:id="33"/>
      </w:r>
      <w:r w:rsidR="004652FC" w:rsidRPr="00A55498">
        <w:rPr>
          <w:rFonts w:asciiTheme="majorHAnsi" w:hAnsiTheme="majorHAnsi" w:cstheme="majorHAnsi"/>
          <w:lang w:val="en-GB"/>
        </w:rPr>
        <w:t xml:space="preserve"> </w:t>
      </w:r>
      <w:r w:rsidR="004652FC" w:rsidRPr="00C32A62">
        <w:rPr>
          <w:rFonts w:asciiTheme="majorHAnsi" w:hAnsiTheme="majorHAnsi" w:cstheme="majorHAnsi"/>
          <w:lang w:val="en-GB"/>
        </w:rPr>
        <w:t>could</w:t>
      </w:r>
      <w:r w:rsidR="004652FC" w:rsidRPr="00A55498">
        <w:rPr>
          <w:rFonts w:asciiTheme="majorHAnsi" w:hAnsiTheme="majorHAnsi" w:cstheme="majorHAnsi"/>
          <w:lang w:val="en-GB"/>
        </w:rPr>
        <w:t xml:space="preserve"> </w:t>
      </w:r>
      <w:r w:rsidRPr="00A55498">
        <w:rPr>
          <w:rFonts w:asciiTheme="majorHAnsi" w:hAnsiTheme="majorHAnsi" w:cstheme="majorHAnsi"/>
          <w:lang w:val="en-GB"/>
        </w:rPr>
        <w:t>have inadvertently led to confusion that global estimates of inadequate nutrient intakes already exist. However, nutrient adequacy estimates relying on food supplies do not account for household food waste, food service waste, small-scale food production, or wild harvest, and they have no information on how food is allocated across each country’s population (ie, there is no information for specific demographic groups</w:t>
      </w:r>
      <w:r w:rsidR="004652FC" w:rsidRPr="00C32A62">
        <w:rPr>
          <w:rFonts w:asciiTheme="majorHAnsi" w:hAnsiTheme="majorHAnsi" w:cstheme="majorHAnsi"/>
          <w:lang w:val="en-GB"/>
        </w:rPr>
        <w:t>,</w:t>
      </w:r>
      <w:r w:rsidRPr="00A55498">
        <w:rPr>
          <w:rFonts w:asciiTheme="majorHAnsi" w:hAnsiTheme="majorHAnsi" w:cstheme="majorHAnsi"/>
          <w:lang w:val="en-GB"/>
        </w:rPr>
        <w:t xml:space="preserve"> </w:t>
      </w:r>
      <w:r w:rsidR="004652FC" w:rsidRPr="00C32A62">
        <w:rPr>
          <w:rFonts w:asciiTheme="majorHAnsi" w:hAnsiTheme="majorHAnsi" w:cstheme="majorHAnsi"/>
          <w:lang w:val="en-GB"/>
        </w:rPr>
        <w:t>such as</w:t>
      </w:r>
      <w:r w:rsidR="004652FC" w:rsidRPr="00A55498">
        <w:rPr>
          <w:rFonts w:asciiTheme="majorHAnsi" w:hAnsiTheme="majorHAnsi" w:cstheme="majorHAnsi"/>
          <w:lang w:val="en-GB"/>
        </w:rPr>
        <w:t xml:space="preserve"> </w:t>
      </w:r>
      <w:r w:rsidRPr="00A55498">
        <w:rPr>
          <w:rFonts w:asciiTheme="majorHAnsi" w:hAnsiTheme="majorHAnsi" w:cstheme="majorHAnsi"/>
          <w:lang w:val="en-GB"/>
        </w:rPr>
        <w:t xml:space="preserve">sex or age groups). </w:t>
      </w:r>
      <w:r w:rsidR="00E34B6C" w:rsidRPr="00A55498">
        <w:rPr>
          <w:rFonts w:asciiTheme="majorHAnsi" w:hAnsiTheme="majorHAnsi" w:cstheme="majorHAnsi"/>
          <w:lang w:val="en-GB"/>
        </w:rPr>
        <w:t xml:space="preserve">Owing </w:t>
      </w:r>
      <w:r w:rsidRPr="00A55498">
        <w:rPr>
          <w:rFonts w:asciiTheme="majorHAnsi" w:hAnsiTheme="majorHAnsi" w:cstheme="majorHAnsi"/>
          <w:lang w:val="en-GB"/>
        </w:rPr>
        <w:t xml:space="preserve">to these limitations, supply-based estimates are inaccurate, tending to underestimate inadequacy in high-income countries and overestimate </w:t>
      </w:r>
      <w:r w:rsidR="00A94569" w:rsidRPr="00C32A62">
        <w:rPr>
          <w:rFonts w:asciiTheme="majorHAnsi" w:hAnsiTheme="majorHAnsi" w:cstheme="majorHAnsi"/>
          <w:lang w:val="en-GB"/>
        </w:rPr>
        <w:t xml:space="preserve">inadequacy </w:t>
      </w:r>
      <w:r w:rsidRPr="00A55498">
        <w:rPr>
          <w:rFonts w:asciiTheme="majorHAnsi" w:hAnsiTheme="majorHAnsi" w:cstheme="majorHAnsi"/>
          <w:lang w:val="en-GB"/>
        </w:rPr>
        <w:t>in many low-</w:t>
      </w:r>
      <w:r w:rsidR="00E34B6C" w:rsidRPr="00A55498">
        <w:rPr>
          <w:rFonts w:asciiTheme="majorHAnsi" w:hAnsiTheme="majorHAnsi" w:cstheme="majorHAnsi"/>
          <w:lang w:val="en-GB"/>
        </w:rPr>
        <w:t>income</w:t>
      </w:r>
      <w:r w:rsidRPr="00A55498">
        <w:rPr>
          <w:rFonts w:asciiTheme="majorHAnsi" w:hAnsiTheme="majorHAnsi" w:cstheme="majorHAnsi"/>
          <w:lang w:val="en-GB"/>
        </w:rPr>
        <w:t xml:space="preserve"> and middle-income countries.</w:t>
      </w:r>
      <w:hyperlink r:id="rId28">
        <w:r w:rsidRPr="00A55498">
          <w:rPr>
            <w:rFonts w:asciiTheme="majorHAnsi" w:hAnsiTheme="majorHAnsi" w:cstheme="majorHAnsi"/>
            <w:vertAlign w:val="superscript"/>
            <w:lang w:val="en-GB"/>
          </w:rPr>
          <w:t>19</w:t>
        </w:r>
      </w:hyperlink>
    </w:p>
    <w:p w14:paraId="1B2BEF98" w14:textId="77777777"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 </w:t>
      </w:r>
    </w:p>
    <w:p w14:paraId="7F934AD8" w14:textId="38874ACC"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In contrast to studies </w:t>
      </w:r>
      <w:r w:rsidR="00A94569">
        <w:rPr>
          <w:rFonts w:asciiTheme="majorHAnsi" w:hAnsiTheme="majorHAnsi" w:cstheme="majorHAnsi"/>
          <w:lang w:val="en-GB"/>
        </w:rPr>
        <w:t>that rely</w:t>
      </w:r>
      <w:r w:rsidR="00A94569" w:rsidRPr="00A55498">
        <w:rPr>
          <w:rFonts w:asciiTheme="majorHAnsi" w:hAnsiTheme="majorHAnsi" w:cstheme="majorHAnsi"/>
          <w:lang w:val="en-GB"/>
        </w:rPr>
        <w:t xml:space="preserve"> </w:t>
      </w:r>
      <w:r w:rsidRPr="00A55498">
        <w:rPr>
          <w:rFonts w:asciiTheme="majorHAnsi" w:hAnsiTheme="majorHAnsi" w:cstheme="majorHAnsi"/>
          <w:lang w:val="en-GB"/>
        </w:rPr>
        <w:t xml:space="preserve">primarily on food supplies, the </w:t>
      </w:r>
      <w:r w:rsidRPr="00A55498">
        <w:rPr>
          <w:rFonts w:asciiTheme="majorHAnsi" w:hAnsiTheme="majorHAnsi" w:cstheme="majorHAnsi"/>
          <w:color w:val="00B050"/>
          <w:lang w:val="en-GB"/>
        </w:rPr>
        <w:t xml:space="preserve">Global Dietary Database </w:t>
      </w:r>
      <w:r w:rsidRPr="00A55498">
        <w:rPr>
          <w:rFonts w:asciiTheme="majorHAnsi" w:hAnsiTheme="majorHAnsi" w:cstheme="majorHAnsi"/>
          <w:lang w:val="en-GB"/>
        </w:rPr>
        <w:t xml:space="preserve">(GDD) </w:t>
      </w:r>
      <w:r w:rsidR="00D34416" w:rsidRPr="00D34416">
        <w:rPr>
          <w:rFonts w:asciiTheme="majorHAnsi" w:hAnsiTheme="majorHAnsi" w:cstheme="majorHAnsi"/>
          <w:b/>
          <w:color w:val="00B050"/>
          <w:lang w:val="en-GB"/>
        </w:rPr>
        <w:t>[Prod:</w:t>
      </w:r>
      <w:r w:rsidR="00D34416">
        <w:rPr>
          <w:rFonts w:asciiTheme="majorHAnsi" w:hAnsiTheme="majorHAnsi" w:cstheme="majorHAnsi"/>
          <w:b/>
          <w:color w:val="00B050"/>
          <w:lang w:val="en-GB"/>
        </w:rPr>
        <w:t xml:space="preserve"> please add margin link with the text “For the Global Dietary Database </w:t>
      </w:r>
      <w:r w:rsidR="00D34416" w:rsidRPr="000506CA">
        <w:rPr>
          <w:rFonts w:asciiTheme="majorHAnsi" w:hAnsiTheme="majorHAnsi" w:cstheme="majorHAnsi"/>
          <w:b/>
          <w:color w:val="00B050"/>
          <w:lang w:val="en-GB"/>
        </w:rPr>
        <w:t xml:space="preserve">see </w:t>
      </w:r>
      <w:r w:rsidR="00D34416" w:rsidRPr="000506CA">
        <w:rPr>
          <w:rFonts w:ascii="Calibri" w:hAnsi="Calibri" w:cs="Calibri"/>
          <w:b/>
          <w:color w:val="00B050"/>
        </w:rPr>
        <w:t>https://globaldietarydatabase.org/</w:t>
      </w:r>
      <w:r w:rsidR="00D34416" w:rsidRPr="000506CA">
        <w:rPr>
          <w:rFonts w:ascii="Calibri" w:hAnsi="Calibri" w:cs="Calibri"/>
          <w:b/>
          <w:color w:val="00B050"/>
          <w:lang w:val="en-GB"/>
        </w:rPr>
        <w:t>”]</w:t>
      </w:r>
      <w:r w:rsidR="00D34416">
        <w:rPr>
          <w:rFonts w:asciiTheme="majorHAnsi" w:hAnsiTheme="majorHAnsi" w:cstheme="majorHAnsi"/>
          <w:b/>
          <w:color w:val="00B050"/>
          <w:lang w:val="en-GB"/>
        </w:rPr>
        <w:t xml:space="preserve"> </w:t>
      </w:r>
      <w:commentRangeStart w:id="34"/>
      <w:r w:rsidR="00D34416" w:rsidRPr="00D34416">
        <w:rPr>
          <w:rFonts w:asciiTheme="majorHAnsi" w:hAnsiTheme="majorHAnsi" w:cstheme="majorHAnsi"/>
          <w:b/>
          <w:color w:val="FF0000"/>
          <w:lang w:val="en-GB"/>
        </w:rPr>
        <w:t>[A:</w:t>
      </w:r>
      <w:r w:rsidR="00D34416">
        <w:rPr>
          <w:rFonts w:asciiTheme="majorHAnsi" w:hAnsiTheme="majorHAnsi" w:cstheme="majorHAnsi"/>
          <w:b/>
          <w:color w:val="FF0000"/>
          <w:lang w:val="en-GB"/>
        </w:rPr>
        <w:t xml:space="preserve"> please note that we have converted this to a margin link as per our style for whole websites]</w:t>
      </w:r>
      <w:commentRangeEnd w:id="34"/>
      <w:r w:rsidR="00E566DF">
        <w:rPr>
          <w:rStyle w:val="CommentReference"/>
        </w:rPr>
        <w:commentReference w:id="34"/>
      </w:r>
      <w:r w:rsidR="00D34416">
        <w:rPr>
          <w:rFonts w:asciiTheme="majorHAnsi" w:hAnsiTheme="majorHAnsi" w:cstheme="majorHAnsi"/>
          <w:b/>
          <w:color w:val="00B050"/>
          <w:lang w:val="en-GB"/>
        </w:rPr>
        <w:t xml:space="preserve"> </w:t>
      </w:r>
      <w:r w:rsidRPr="00A55498">
        <w:rPr>
          <w:rFonts w:asciiTheme="majorHAnsi" w:hAnsiTheme="majorHAnsi" w:cstheme="majorHAnsi"/>
          <w:lang w:val="en-GB"/>
        </w:rPr>
        <w:t xml:space="preserve">provides the only estimates of micronutrient </w:t>
      </w:r>
      <w:r w:rsidRPr="00A55498">
        <w:rPr>
          <w:rFonts w:asciiTheme="majorHAnsi" w:hAnsiTheme="majorHAnsi" w:cstheme="majorHAnsi"/>
          <w:iCs/>
          <w:lang w:val="en-GB"/>
        </w:rPr>
        <w:t>intakes</w:t>
      </w:r>
      <w:r w:rsidRPr="00A55498">
        <w:rPr>
          <w:rFonts w:asciiTheme="majorHAnsi" w:hAnsiTheme="majorHAnsi" w:cstheme="majorHAnsi"/>
          <w:lang w:val="en-GB"/>
        </w:rPr>
        <w:t>, using data from individual dietary</w:t>
      </w:r>
      <w:r w:rsidR="00A94569">
        <w:rPr>
          <w:rFonts w:asciiTheme="majorHAnsi" w:hAnsiTheme="majorHAnsi" w:cstheme="majorHAnsi"/>
          <w:lang w:val="en-GB"/>
        </w:rPr>
        <w:t>-</w:t>
      </w:r>
      <w:r w:rsidRPr="00A55498">
        <w:rPr>
          <w:rFonts w:asciiTheme="majorHAnsi" w:hAnsiTheme="majorHAnsi" w:cstheme="majorHAnsi"/>
          <w:lang w:val="en-GB"/>
        </w:rPr>
        <w:t xml:space="preserve">intake surveys, household surveys, </w:t>
      </w:r>
      <w:r w:rsidRPr="00A55498">
        <w:rPr>
          <w:rFonts w:asciiTheme="majorHAnsi" w:hAnsiTheme="majorHAnsi" w:cstheme="majorHAnsi"/>
          <w:iCs/>
          <w:lang w:val="en-GB"/>
        </w:rPr>
        <w:t>and</w:t>
      </w:r>
      <w:r w:rsidRPr="00A55498">
        <w:rPr>
          <w:rFonts w:asciiTheme="majorHAnsi" w:hAnsiTheme="majorHAnsi" w:cstheme="majorHAnsi"/>
          <w:lang w:val="en-GB"/>
        </w:rPr>
        <w:t xml:space="preserve"> national food supplies.</w:t>
      </w:r>
      <w:r w:rsidR="00C32A62" w:rsidRPr="00A55498">
        <w:rPr>
          <w:rFonts w:asciiTheme="majorHAnsi" w:hAnsiTheme="majorHAnsi" w:cstheme="majorHAnsi"/>
          <w:vertAlign w:val="superscript"/>
          <w:lang w:val="en-GB"/>
        </w:rPr>
        <w:t>20,21</w:t>
      </w:r>
      <w:r w:rsidRPr="00A55498">
        <w:rPr>
          <w:rFonts w:asciiTheme="majorHAnsi" w:hAnsiTheme="majorHAnsi" w:cstheme="majorHAnsi"/>
          <w:lang w:val="en-GB"/>
        </w:rPr>
        <w:t xml:space="preserve"> </w:t>
      </w:r>
      <w:commentRangeStart w:id="35"/>
      <w:r w:rsidRPr="00A55498">
        <w:rPr>
          <w:rFonts w:asciiTheme="majorHAnsi" w:hAnsiTheme="majorHAnsi" w:cstheme="majorHAnsi"/>
          <w:color w:val="FF0000"/>
          <w:lang w:val="en-GB"/>
        </w:rPr>
        <w:t>For 10 years</w:t>
      </w:r>
      <w:r w:rsidR="00A94569" w:rsidRPr="00A55498">
        <w:rPr>
          <w:rFonts w:asciiTheme="majorHAnsi" w:hAnsiTheme="majorHAnsi" w:cstheme="majorHAnsi"/>
          <w:color w:val="FF0000"/>
          <w:lang w:val="en-GB"/>
        </w:rPr>
        <w:t xml:space="preserve"> </w:t>
      </w:r>
      <w:r w:rsidR="00A94569" w:rsidRPr="007A1C25">
        <w:rPr>
          <w:rFonts w:asciiTheme="majorHAnsi" w:hAnsiTheme="majorHAnsi" w:cstheme="majorHAnsi"/>
          <w:b/>
          <w:color w:val="FF0000"/>
          <w:lang w:val="en-GB"/>
        </w:rPr>
        <w:t>[</w:t>
      </w:r>
      <w:r w:rsidR="00A94569" w:rsidRPr="00A94569">
        <w:rPr>
          <w:rFonts w:asciiTheme="majorHAnsi" w:hAnsiTheme="majorHAnsi" w:cstheme="majorHAnsi"/>
          <w:b/>
          <w:color w:val="FF0000"/>
          <w:lang w:val="en-GB"/>
        </w:rPr>
        <w:t>A:</w:t>
      </w:r>
      <w:r w:rsidR="00A94569">
        <w:rPr>
          <w:rFonts w:asciiTheme="majorHAnsi" w:hAnsiTheme="majorHAnsi" w:cstheme="majorHAnsi"/>
          <w:b/>
          <w:color w:val="FF0000"/>
          <w:lang w:val="en-GB"/>
        </w:rPr>
        <w:t xml:space="preserve"> could we say “Since 2014”</w:t>
      </w:r>
      <w:r w:rsidR="007A1C25">
        <w:rPr>
          <w:rFonts w:asciiTheme="majorHAnsi" w:hAnsiTheme="majorHAnsi" w:cstheme="majorHAnsi"/>
          <w:b/>
          <w:color w:val="FF0000"/>
          <w:lang w:val="en-GB"/>
        </w:rPr>
        <w:t>?]</w:t>
      </w:r>
      <w:commentRangeEnd w:id="35"/>
      <w:r w:rsidR="00626F91">
        <w:rPr>
          <w:rStyle w:val="CommentReference"/>
        </w:rPr>
        <w:commentReference w:id="35"/>
      </w:r>
      <w:r w:rsidRPr="00A55498">
        <w:rPr>
          <w:rFonts w:asciiTheme="majorHAnsi" w:hAnsiTheme="majorHAnsi" w:cstheme="majorHAnsi"/>
          <w:lang w:val="en-GB"/>
        </w:rPr>
        <w:t xml:space="preserve">, the GDD has </w:t>
      </w:r>
      <w:r w:rsidR="004652FC" w:rsidRPr="00A55498">
        <w:rPr>
          <w:rFonts w:asciiTheme="majorHAnsi" w:hAnsiTheme="majorHAnsi" w:cstheme="majorHAnsi"/>
          <w:lang w:val="en-GB"/>
        </w:rPr>
        <w:t>standardi</w:t>
      </w:r>
      <w:r w:rsidR="004652FC">
        <w:rPr>
          <w:rFonts w:asciiTheme="majorHAnsi" w:hAnsiTheme="majorHAnsi" w:cstheme="majorHAnsi"/>
          <w:lang w:val="en-GB"/>
        </w:rPr>
        <w:t>s</w:t>
      </w:r>
      <w:r w:rsidR="004652FC" w:rsidRPr="00A55498">
        <w:rPr>
          <w:rFonts w:asciiTheme="majorHAnsi" w:hAnsiTheme="majorHAnsi" w:cstheme="majorHAnsi"/>
          <w:lang w:val="en-GB"/>
        </w:rPr>
        <w:t xml:space="preserve">ed </w:t>
      </w:r>
      <w:r w:rsidRPr="00A55498">
        <w:rPr>
          <w:rFonts w:asciiTheme="majorHAnsi" w:hAnsiTheme="majorHAnsi" w:cstheme="majorHAnsi"/>
          <w:lang w:val="en-GB"/>
        </w:rPr>
        <w:t xml:space="preserve">and compiled individual-level dietary datasets from 185 countries for </w:t>
      </w:r>
      <w:r w:rsidR="00E34B6C" w:rsidRPr="00A55498">
        <w:rPr>
          <w:rFonts w:asciiTheme="majorHAnsi" w:hAnsiTheme="majorHAnsi" w:cstheme="majorHAnsi"/>
          <w:lang w:val="en-GB"/>
        </w:rPr>
        <w:t xml:space="preserve">more than </w:t>
      </w:r>
      <w:r w:rsidRPr="00A55498">
        <w:rPr>
          <w:rFonts w:asciiTheme="majorHAnsi" w:hAnsiTheme="majorHAnsi" w:cstheme="majorHAnsi"/>
          <w:lang w:val="en-GB"/>
        </w:rPr>
        <w:t>50 foods, beverages, and nutrients</w:t>
      </w:r>
      <w:r w:rsidR="007A1C25">
        <w:rPr>
          <w:rFonts w:asciiTheme="majorHAnsi" w:hAnsiTheme="majorHAnsi" w:cstheme="majorHAnsi"/>
          <w:lang w:val="en-GB"/>
        </w:rPr>
        <w:t>,</w:t>
      </w:r>
      <w:r w:rsidR="00C32A62" w:rsidRPr="00A55498">
        <w:rPr>
          <w:rFonts w:asciiTheme="majorHAnsi" w:hAnsiTheme="majorHAnsi" w:cstheme="majorHAnsi"/>
          <w:vertAlign w:val="superscript"/>
          <w:lang w:val="en-GB"/>
        </w:rPr>
        <w:t>21</w:t>
      </w:r>
      <w:r w:rsidRPr="00A55498">
        <w:rPr>
          <w:rFonts w:asciiTheme="majorHAnsi" w:hAnsiTheme="majorHAnsi" w:cstheme="majorHAnsi"/>
          <w:lang w:val="en-GB"/>
        </w:rPr>
        <w:t xml:space="preserve"> providing the best available data to understand the amount of nutrients actually </w:t>
      </w:r>
      <w:r w:rsidRPr="00A55498">
        <w:rPr>
          <w:rFonts w:asciiTheme="majorHAnsi" w:hAnsiTheme="majorHAnsi" w:cstheme="majorHAnsi"/>
          <w:iCs/>
          <w:lang w:val="en-GB"/>
        </w:rPr>
        <w:t>consumed</w:t>
      </w:r>
      <w:r w:rsidRPr="00A55498">
        <w:rPr>
          <w:rFonts w:asciiTheme="majorHAnsi" w:hAnsiTheme="majorHAnsi" w:cstheme="majorHAnsi"/>
          <w:lang w:val="en-GB"/>
        </w:rPr>
        <w:t xml:space="preserve"> by individuals rather than </w:t>
      </w:r>
      <w:r w:rsidRPr="00A55498">
        <w:rPr>
          <w:rFonts w:asciiTheme="majorHAnsi" w:hAnsiTheme="majorHAnsi" w:cstheme="majorHAnsi"/>
          <w:iCs/>
          <w:lang w:val="en-GB"/>
        </w:rPr>
        <w:t>available</w:t>
      </w:r>
      <w:r w:rsidRPr="00A55498">
        <w:rPr>
          <w:rFonts w:asciiTheme="majorHAnsi" w:hAnsiTheme="majorHAnsi" w:cstheme="majorHAnsi"/>
          <w:lang w:val="en-GB"/>
        </w:rPr>
        <w:t xml:space="preserve"> for consumption. However, the GDD does not estimate micronutrient intake distributions or micronutrient requirements, which are needed to accurately estimate the prevalence of inadequate micronutrient intakes.</w:t>
      </w:r>
    </w:p>
    <w:p w14:paraId="50AB3C40" w14:textId="77777777" w:rsidR="0061716F" w:rsidRPr="00A55498" w:rsidRDefault="0061716F" w:rsidP="00BB28F2">
      <w:pPr>
        <w:spacing w:line="360" w:lineRule="auto"/>
        <w:rPr>
          <w:rFonts w:asciiTheme="majorHAnsi" w:hAnsiTheme="majorHAnsi" w:cstheme="majorHAnsi"/>
          <w:lang w:val="en-GB"/>
        </w:rPr>
      </w:pPr>
    </w:p>
    <w:p w14:paraId="54333FC9" w14:textId="27DD38F9"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This </w:t>
      </w:r>
      <w:r w:rsidR="00A901C2">
        <w:rPr>
          <w:rFonts w:asciiTheme="majorHAnsi" w:hAnsiTheme="majorHAnsi" w:cstheme="majorHAnsi"/>
          <w:lang w:val="en-GB"/>
        </w:rPr>
        <w:t>Article</w:t>
      </w:r>
      <w:r w:rsidR="00A901C2" w:rsidRPr="00A55498">
        <w:rPr>
          <w:rFonts w:asciiTheme="majorHAnsi" w:hAnsiTheme="majorHAnsi" w:cstheme="majorHAnsi"/>
          <w:lang w:val="en-GB"/>
        </w:rPr>
        <w:t xml:space="preserve"> </w:t>
      </w:r>
      <w:r w:rsidRPr="00A55498">
        <w:rPr>
          <w:rFonts w:asciiTheme="majorHAnsi" w:hAnsiTheme="majorHAnsi" w:cstheme="majorHAnsi"/>
          <w:lang w:val="en-GB"/>
        </w:rPr>
        <w:t>provides a</w:t>
      </w:r>
      <w:r w:rsidR="00A55498">
        <w:rPr>
          <w:rFonts w:asciiTheme="majorHAnsi" w:hAnsiTheme="majorHAnsi" w:cstheme="majorHAnsi"/>
          <w:lang w:val="en-GB"/>
        </w:rPr>
        <w:t xml:space="preserve"> novel</w:t>
      </w:r>
      <w:r w:rsidR="00A55498">
        <w:rPr>
          <w:rFonts w:asciiTheme="majorHAnsi" w:hAnsiTheme="majorHAnsi" w:cstheme="majorHAnsi"/>
          <w:bCs/>
          <w:color w:val="548DD4"/>
          <w:lang w:val="en-GB"/>
        </w:rPr>
        <w:t xml:space="preserve"> </w:t>
      </w:r>
      <w:r w:rsidRPr="00A55498">
        <w:rPr>
          <w:rFonts w:asciiTheme="majorHAnsi" w:hAnsiTheme="majorHAnsi" w:cstheme="majorHAnsi"/>
          <w:lang w:val="en-GB"/>
        </w:rPr>
        <w:t xml:space="preserve">and reproducible approach to estimating the global prevalence of inadequate micronutrient intakes by accounting for the shapes of nutrient intake distributions and using globally </w:t>
      </w:r>
      <w:r w:rsidR="007A1C25" w:rsidRPr="00A55498">
        <w:rPr>
          <w:rFonts w:asciiTheme="majorHAnsi" w:hAnsiTheme="majorHAnsi" w:cstheme="majorHAnsi"/>
          <w:lang w:val="en-GB"/>
        </w:rPr>
        <w:t>harmoni</w:t>
      </w:r>
      <w:r w:rsidR="007A1C25">
        <w:rPr>
          <w:rFonts w:asciiTheme="majorHAnsi" w:hAnsiTheme="majorHAnsi" w:cstheme="majorHAnsi"/>
          <w:lang w:val="en-GB"/>
        </w:rPr>
        <w:t>s</w:t>
      </w:r>
      <w:r w:rsidR="007A1C25" w:rsidRPr="00A55498">
        <w:rPr>
          <w:rFonts w:asciiTheme="majorHAnsi" w:hAnsiTheme="majorHAnsi" w:cstheme="majorHAnsi"/>
          <w:lang w:val="en-GB"/>
        </w:rPr>
        <w:t xml:space="preserve">ed </w:t>
      </w:r>
      <w:r w:rsidRPr="00A55498">
        <w:rPr>
          <w:rFonts w:asciiTheme="majorHAnsi" w:hAnsiTheme="majorHAnsi" w:cstheme="majorHAnsi"/>
          <w:lang w:val="en-GB"/>
        </w:rPr>
        <w:t xml:space="preserve">nutrient reference values. We </w:t>
      </w:r>
      <w:r w:rsidR="007A1C25">
        <w:rPr>
          <w:rFonts w:asciiTheme="majorHAnsi" w:hAnsiTheme="majorHAnsi" w:cstheme="majorHAnsi"/>
          <w:lang w:val="en-GB"/>
        </w:rPr>
        <w:t>aimed</w:t>
      </w:r>
      <w:r w:rsidR="007A1C25" w:rsidRPr="00A55498">
        <w:rPr>
          <w:rFonts w:asciiTheme="majorHAnsi" w:hAnsiTheme="majorHAnsi" w:cstheme="majorHAnsi"/>
          <w:lang w:val="en-GB"/>
        </w:rPr>
        <w:t xml:space="preserve"> </w:t>
      </w:r>
      <w:r w:rsidRPr="00A55498">
        <w:rPr>
          <w:rFonts w:asciiTheme="majorHAnsi" w:hAnsiTheme="majorHAnsi" w:cstheme="majorHAnsi"/>
          <w:lang w:val="en-GB"/>
        </w:rPr>
        <w:t>to identify dietary nutrient gaps in specific demographic groups and countries, as well as estimate the total global burden of dietary micronutrient inadequacies for 15 essential micronutrients.</w:t>
      </w:r>
      <w:r w:rsidR="004310C5">
        <w:rPr>
          <w:rFonts w:asciiTheme="majorHAnsi" w:hAnsiTheme="majorHAnsi" w:cstheme="majorHAnsi"/>
          <w:lang w:val="en-GB"/>
        </w:rPr>
        <w:t xml:space="preserve"> </w:t>
      </w:r>
      <w:commentRangeStart w:id="36"/>
      <w:r w:rsidR="004310C5" w:rsidRPr="004310C5">
        <w:rPr>
          <w:rFonts w:asciiTheme="majorHAnsi" w:hAnsiTheme="majorHAnsi" w:cstheme="majorHAnsi"/>
          <w:b/>
          <w:color w:val="FF0000"/>
          <w:lang w:val="en-GB"/>
        </w:rPr>
        <w:t>[A:</w:t>
      </w:r>
      <w:r w:rsidR="004310C5">
        <w:rPr>
          <w:rFonts w:asciiTheme="majorHAnsi" w:hAnsiTheme="majorHAnsi" w:cstheme="majorHAnsi"/>
          <w:b/>
          <w:color w:val="FF0000"/>
          <w:lang w:val="en-GB"/>
        </w:rPr>
        <w:t xml:space="preserve"> please note that we have removed the sentence on implications here</w:t>
      </w:r>
      <w:r w:rsidR="00316F8D">
        <w:rPr>
          <w:rFonts w:asciiTheme="majorHAnsi" w:hAnsiTheme="majorHAnsi" w:cstheme="majorHAnsi"/>
          <w:b/>
          <w:color w:val="FF0000"/>
          <w:lang w:val="en-GB"/>
        </w:rPr>
        <w:t>,</w:t>
      </w:r>
      <w:r w:rsidR="004310C5">
        <w:rPr>
          <w:rFonts w:asciiTheme="majorHAnsi" w:hAnsiTheme="majorHAnsi" w:cstheme="majorHAnsi"/>
          <w:b/>
          <w:color w:val="FF0000"/>
          <w:lang w:val="en-GB"/>
        </w:rPr>
        <w:t xml:space="preserve"> as we conclude the </w:t>
      </w:r>
      <w:r w:rsidR="00316F8D">
        <w:rPr>
          <w:rFonts w:asciiTheme="majorHAnsi" w:hAnsiTheme="majorHAnsi" w:cstheme="majorHAnsi"/>
          <w:b/>
          <w:color w:val="FF0000"/>
          <w:lang w:val="en-GB"/>
        </w:rPr>
        <w:t>I</w:t>
      </w:r>
      <w:r w:rsidR="004310C5">
        <w:rPr>
          <w:rFonts w:asciiTheme="majorHAnsi" w:hAnsiTheme="majorHAnsi" w:cstheme="majorHAnsi"/>
          <w:b/>
          <w:color w:val="FF0000"/>
          <w:lang w:val="en-GB"/>
        </w:rPr>
        <w:t>ntroduction</w:t>
      </w:r>
      <w:r w:rsidR="00316F8D">
        <w:rPr>
          <w:rFonts w:asciiTheme="majorHAnsi" w:hAnsiTheme="majorHAnsi" w:cstheme="majorHAnsi"/>
          <w:b/>
          <w:color w:val="FF0000"/>
          <w:lang w:val="en-GB"/>
        </w:rPr>
        <w:t xml:space="preserve"> section</w:t>
      </w:r>
      <w:r w:rsidR="004310C5">
        <w:rPr>
          <w:rFonts w:asciiTheme="majorHAnsi" w:hAnsiTheme="majorHAnsi" w:cstheme="majorHAnsi"/>
          <w:b/>
          <w:color w:val="FF0000"/>
          <w:lang w:val="en-GB"/>
        </w:rPr>
        <w:t xml:space="preserve"> with </w:t>
      </w:r>
      <w:r w:rsidR="00316F8D">
        <w:rPr>
          <w:rFonts w:asciiTheme="majorHAnsi" w:hAnsiTheme="majorHAnsi" w:cstheme="majorHAnsi"/>
          <w:b/>
          <w:color w:val="FF0000"/>
          <w:lang w:val="en-GB"/>
        </w:rPr>
        <w:t xml:space="preserve">the </w:t>
      </w:r>
      <w:r w:rsidR="004310C5">
        <w:rPr>
          <w:rFonts w:asciiTheme="majorHAnsi" w:hAnsiTheme="majorHAnsi" w:cstheme="majorHAnsi"/>
          <w:b/>
          <w:color w:val="FF0000"/>
          <w:lang w:val="en-GB"/>
        </w:rPr>
        <w:t>aims</w:t>
      </w:r>
      <w:r w:rsidR="00316F8D">
        <w:rPr>
          <w:rFonts w:asciiTheme="majorHAnsi" w:hAnsiTheme="majorHAnsi" w:cstheme="majorHAnsi"/>
          <w:b/>
          <w:color w:val="FF0000"/>
          <w:lang w:val="en-GB"/>
        </w:rPr>
        <w:t xml:space="preserve"> of the study</w:t>
      </w:r>
      <w:r w:rsidR="004310C5">
        <w:rPr>
          <w:rFonts w:asciiTheme="majorHAnsi" w:hAnsiTheme="majorHAnsi" w:cstheme="majorHAnsi"/>
          <w:b/>
          <w:color w:val="FF0000"/>
          <w:lang w:val="en-GB"/>
        </w:rPr>
        <w:t>]</w:t>
      </w:r>
      <w:commentRangeEnd w:id="36"/>
      <w:r w:rsidR="00DD5B1D">
        <w:rPr>
          <w:rStyle w:val="CommentReference"/>
        </w:rPr>
        <w:commentReference w:id="36"/>
      </w:r>
    </w:p>
    <w:p w14:paraId="4D22E85F" w14:textId="2D4FEC23" w:rsidR="0061716F" w:rsidRPr="00A55498" w:rsidRDefault="00B83EDD" w:rsidP="00BB28F2">
      <w:pPr>
        <w:pStyle w:val="Heading2"/>
        <w:spacing w:line="360" w:lineRule="auto"/>
        <w:rPr>
          <w:rFonts w:asciiTheme="majorHAnsi" w:hAnsiTheme="majorHAnsi" w:cstheme="majorHAnsi"/>
          <w:b/>
          <w:bCs/>
          <w:color w:val="548DD4"/>
          <w:sz w:val="22"/>
          <w:szCs w:val="22"/>
          <w:lang w:val="en-GB"/>
        </w:rPr>
      </w:pPr>
      <w:bookmarkStart w:id="37" w:name="_2s8eyo1" w:colFirst="0" w:colLast="0"/>
      <w:bookmarkEnd w:id="37"/>
      <w:r w:rsidRPr="00A55498">
        <w:rPr>
          <w:rFonts w:asciiTheme="majorHAnsi" w:hAnsiTheme="majorHAnsi" w:cstheme="majorHAnsi"/>
          <w:b/>
          <w:bCs/>
          <w:sz w:val="24"/>
          <w:szCs w:val="24"/>
          <w:lang w:val="en-GB"/>
        </w:rPr>
        <w:br/>
      </w:r>
      <w:r w:rsidR="0048781D" w:rsidRPr="00A55498">
        <w:rPr>
          <w:rFonts w:asciiTheme="majorHAnsi" w:hAnsiTheme="majorHAnsi" w:cstheme="majorHAnsi"/>
          <w:b/>
          <w:bCs/>
          <w:sz w:val="24"/>
          <w:szCs w:val="24"/>
          <w:lang w:val="en-GB"/>
        </w:rPr>
        <w:t>Methods</w:t>
      </w:r>
      <w:r w:rsidR="007F5009" w:rsidRPr="00A55498">
        <w:rPr>
          <w:rFonts w:asciiTheme="majorHAnsi" w:hAnsiTheme="majorHAnsi" w:cstheme="majorHAnsi"/>
          <w:b/>
          <w:bCs/>
          <w:sz w:val="24"/>
          <w:szCs w:val="24"/>
          <w:lang w:val="en-GB"/>
        </w:rPr>
        <w:t xml:space="preserve"> [H2]</w:t>
      </w:r>
      <w:r w:rsidR="00E966FF" w:rsidRPr="00A55498">
        <w:rPr>
          <w:rFonts w:asciiTheme="majorHAnsi" w:hAnsiTheme="majorHAnsi" w:cstheme="majorHAnsi"/>
          <w:b/>
          <w:bCs/>
          <w:color w:val="548DD4"/>
          <w:sz w:val="22"/>
          <w:szCs w:val="22"/>
          <w:lang w:val="en-GB"/>
        </w:rPr>
        <w:t xml:space="preserve"> </w:t>
      </w:r>
    </w:p>
    <w:p w14:paraId="4F3962FF" w14:textId="1C9E5D6C"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38" w:name="_17dp8vu" w:colFirst="0" w:colLast="0"/>
      <w:bookmarkEnd w:id="38"/>
      <w:r w:rsidRPr="00A55498">
        <w:rPr>
          <w:rFonts w:asciiTheme="majorHAnsi" w:hAnsiTheme="majorHAnsi" w:cstheme="majorHAnsi"/>
          <w:b/>
          <w:bCs/>
          <w:color w:val="auto"/>
          <w:sz w:val="22"/>
          <w:szCs w:val="22"/>
          <w:lang w:val="en-GB"/>
        </w:rPr>
        <w:t>Overview</w:t>
      </w:r>
      <w:r w:rsidR="007F5009" w:rsidRPr="00A55498">
        <w:rPr>
          <w:rFonts w:asciiTheme="majorHAnsi" w:hAnsiTheme="majorHAnsi" w:cstheme="majorHAnsi"/>
          <w:b/>
          <w:bCs/>
          <w:color w:val="auto"/>
          <w:sz w:val="22"/>
          <w:szCs w:val="22"/>
          <w:lang w:val="en-GB"/>
        </w:rPr>
        <w:t xml:space="preserve"> [H3]</w:t>
      </w:r>
    </w:p>
    <w:p w14:paraId="6797AC59" w14:textId="2481F0AE"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We estimated intake inadequacies for 15 micronutrients (</w:t>
      </w:r>
      <w:r w:rsidR="00944EE1" w:rsidRPr="009779EE">
        <w:rPr>
          <w:rFonts w:asciiTheme="majorHAnsi" w:hAnsiTheme="majorHAnsi" w:cstheme="majorHAnsi"/>
          <w:color w:val="FF0000"/>
          <w:lang w:val="en-GB"/>
        </w:rPr>
        <w:t xml:space="preserve">appendix p </w:t>
      </w:r>
      <w:ins w:id="39" w:author="Chris Free" w:date="2024-08-07T15:18:00Z">
        <w:r w:rsidR="0087564C">
          <w:rPr>
            <w:rFonts w:asciiTheme="majorHAnsi" w:hAnsiTheme="majorHAnsi" w:cstheme="majorHAnsi"/>
            <w:color w:val="FF0000"/>
            <w:lang w:val="en-GB"/>
          </w:rPr>
          <w:t>2</w:t>
        </w:r>
      </w:ins>
      <w:del w:id="40" w:author="Chris Free" w:date="2024-08-07T15:18:00Z">
        <w:r w:rsidR="00944EE1" w:rsidRPr="009779EE" w:rsidDel="0087564C">
          <w:rPr>
            <w:rFonts w:asciiTheme="majorHAnsi" w:hAnsiTheme="majorHAnsi" w:cstheme="majorHAnsi"/>
            <w:color w:val="FF0000"/>
            <w:lang w:val="en-GB"/>
          </w:rPr>
          <w:delText>x</w:delText>
        </w:r>
      </w:del>
      <w:r w:rsidR="00944EE1" w:rsidRPr="009779EE">
        <w:rPr>
          <w:rFonts w:asciiTheme="majorHAnsi" w:hAnsiTheme="majorHAnsi" w:cstheme="majorHAnsi"/>
          <w:color w:val="FF0000"/>
          <w:lang w:val="en-GB"/>
        </w:rPr>
        <w:t xml:space="preserve"> </w:t>
      </w:r>
      <w:r w:rsidR="00944EE1" w:rsidRPr="009779EE">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across 34 subnational age</w:t>
      </w:r>
      <w:r w:rsidR="00944EE1">
        <w:rPr>
          <w:rFonts w:asciiTheme="majorHAnsi" w:hAnsiTheme="majorHAnsi" w:cstheme="majorHAnsi"/>
          <w:lang w:val="en-GB"/>
        </w:rPr>
        <w:t>–</w:t>
      </w:r>
      <w:r w:rsidRPr="00A55498">
        <w:rPr>
          <w:rFonts w:asciiTheme="majorHAnsi" w:hAnsiTheme="majorHAnsi" w:cstheme="majorHAnsi"/>
          <w:lang w:val="en-GB"/>
        </w:rPr>
        <w:t>sex groups in 185 countries. This approach required understanding nutrient intake and requirement distributions for every subnational population globally (</w:t>
      </w:r>
      <w:r w:rsidR="00944EE1" w:rsidRPr="00A55498">
        <w:rPr>
          <w:rFonts w:asciiTheme="majorHAnsi" w:hAnsiTheme="majorHAnsi" w:cstheme="majorHAnsi"/>
          <w:highlight w:val="green"/>
          <w:lang w:val="en-GB"/>
        </w:rPr>
        <w:t xml:space="preserve">figure </w:t>
      </w:r>
      <w:r w:rsidRPr="00A55498">
        <w:rPr>
          <w:rFonts w:asciiTheme="majorHAnsi" w:hAnsiTheme="majorHAnsi" w:cstheme="majorHAnsi"/>
          <w:highlight w:val="green"/>
          <w:lang w:val="en-GB"/>
        </w:rPr>
        <w:t>1</w:t>
      </w:r>
      <w:r w:rsidRPr="00A55498">
        <w:rPr>
          <w:rFonts w:asciiTheme="majorHAnsi" w:hAnsiTheme="majorHAnsi" w:cstheme="majorHAnsi"/>
          <w:lang w:val="en-GB"/>
        </w:rPr>
        <w:t xml:space="preserve">). We developed these subnational nutrient intake distributions using estimates of distribution scale (ie, intake median) from the </w:t>
      </w:r>
      <w:r w:rsidR="0070073E">
        <w:rPr>
          <w:rFonts w:asciiTheme="majorHAnsi" w:hAnsiTheme="majorHAnsi" w:cstheme="majorHAnsi"/>
          <w:lang w:val="en-GB"/>
        </w:rPr>
        <w:t>GDD</w:t>
      </w:r>
      <w:r w:rsidRPr="00A55498">
        <w:rPr>
          <w:rFonts w:asciiTheme="majorHAnsi" w:hAnsiTheme="majorHAnsi" w:cstheme="majorHAnsi"/>
          <w:lang w:val="en-GB"/>
        </w:rPr>
        <w:t xml:space="preserve"> </w:t>
      </w:r>
      <w:r w:rsidRPr="00A55498">
        <w:rPr>
          <w:rFonts w:asciiTheme="majorHAnsi" w:hAnsiTheme="majorHAnsi" w:cstheme="majorHAnsi"/>
          <w:lang w:val="en-GB"/>
        </w:rPr>
        <w:lastRenderedPageBreak/>
        <w:t>and distribution shape (ie, intake variability) from the nutriR database (</w:t>
      </w:r>
      <w:r w:rsidR="00E966FF">
        <w:rPr>
          <w:rFonts w:asciiTheme="majorHAnsi" w:hAnsiTheme="majorHAnsi" w:cstheme="majorHAnsi"/>
          <w:lang w:val="en-GB"/>
        </w:rPr>
        <w:t>f</w:t>
      </w:r>
      <w:r w:rsidR="00E966FF" w:rsidRPr="00A55498">
        <w:rPr>
          <w:rFonts w:asciiTheme="majorHAnsi" w:hAnsiTheme="majorHAnsi" w:cstheme="majorHAnsi"/>
          <w:lang w:val="en-GB"/>
        </w:rPr>
        <w:t xml:space="preserve">igure </w:t>
      </w:r>
      <w:r w:rsidRPr="00A55498">
        <w:rPr>
          <w:rFonts w:asciiTheme="majorHAnsi" w:hAnsiTheme="majorHAnsi" w:cstheme="majorHAnsi"/>
          <w:lang w:val="en-GB"/>
        </w:rPr>
        <w:t>1A).</w:t>
      </w:r>
      <w:r w:rsidR="009C4B70" w:rsidRPr="00A55498">
        <w:rPr>
          <w:rFonts w:asciiTheme="majorHAnsi" w:hAnsiTheme="majorHAnsi" w:cstheme="majorHAnsi"/>
          <w:vertAlign w:val="superscript"/>
          <w:lang w:val="en-GB"/>
        </w:rPr>
        <w:t>24</w:t>
      </w:r>
      <w:r w:rsidRPr="00A55498">
        <w:rPr>
          <w:rFonts w:asciiTheme="majorHAnsi" w:hAnsiTheme="majorHAnsi" w:cstheme="majorHAnsi"/>
          <w:lang w:val="en-GB"/>
        </w:rPr>
        <w:t xml:space="preserve"> We then developed subnational nutrient requirement distributions using the </w:t>
      </w:r>
      <w:r w:rsidR="00E966FF" w:rsidRPr="00A55498">
        <w:rPr>
          <w:rFonts w:asciiTheme="majorHAnsi" w:hAnsiTheme="majorHAnsi" w:cstheme="majorHAnsi"/>
          <w:lang w:val="en-GB"/>
        </w:rPr>
        <w:t>harmoni</w:t>
      </w:r>
      <w:r w:rsidR="00E966FF">
        <w:rPr>
          <w:rFonts w:asciiTheme="majorHAnsi" w:hAnsiTheme="majorHAnsi" w:cstheme="majorHAnsi"/>
          <w:lang w:val="en-GB"/>
        </w:rPr>
        <w:t>s</w:t>
      </w:r>
      <w:r w:rsidR="00E966FF" w:rsidRPr="00A55498">
        <w:rPr>
          <w:rFonts w:asciiTheme="majorHAnsi" w:hAnsiTheme="majorHAnsi" w:cstheme="majorHAnsi"/>
          <w:lang w:val="en-GB"/>
        </w:rPr>
        <w:t xml:space="preserve">ed </w:t>
      </w:r>
      <w:r w:rsidRPr="00A55498">
        <w:rPr>
          <w:rFonts w:asciiTheme="majorHAnsi" w:hAnsiTheme="majorHAnsi" w:cstheme="majorHAnsi"/>
          <w:lang w:val="en-GB"/>
        </w:rPr>
        <w:t xml:space="preserve">average requirements defined by Allen </w:t>
      </w:r>
      <w:r w:rsidR="00E966FF">
        <w:rPr>
          <w:rFonts w:asciiTheme="majorHAnsi" w:hAnsiTheme="majorHAnsi" w:cstheme="majorHAnsi"/>
          <w:lang w:val="en-GB"/>
        </w:rPr>
        <w:t>and colleagues</w:t>
      </w:r>
      <w:r w:rsidR="009C4B70" w:rsidRPr="00A55498">
        <w:rPr>
          <w:rFonts w:asciiTheme="majorHAnsi" w:hAnsiTheme="majorHAnsi" w:cstheme="majorHAnsi"/>
          <w:vertAlign w:val="superscript"/>
          <w:lang w:val="en-GB"/>
        </w:rPr>
        <w:t>22</w:t>
      </w:r>
      <w:r w:rsidRPr="00A55498">
        <w:rPr>
          <w:rFonts w:asciiTheme="majorHAnsi" w:hAnsiTheme="majorHAnsi" w:cstheme="majorHAnsi"/>
          <w:lang w:val="en-GB"/>
        </w:rPr>
        <w:t xml:space="preserve"> and common assumptions about </w:t>
      </w:r>
      <w:r w:rsidR="001825A9" w:rsidRPr="00A55498">
        <w:rPr>
          <w:rFonts w:asciiTheme="majorHAnsi" w:hAnsiTheme="majorHAnsi" w:cstheme="majorHAnsi"/>
          <w:color w:val="FF0000"/>
          <w:lang w:val="en-GB"/>
        </w:rPr>
        <w:t xml:space="preserve">variability in </w:t>
      </w:r>
      <w:r w:rsidRPr="00A55498">
        <w:rPr>
          <w:rFonts w:asciiTheme="majorHAnsi" w:hAnsiTheme="majorHAnsi" w:cstheme="majorHAnsi"/>
          <w:color w:val="FF0000"/>
          <w:lang w:val="en-GB"/>
        </w:rPr>
        <w:t xml:space="preserve">requirement </w:t>
      </w:r>
      <w:r w:rsidR="00316F8D">
        <w:rPr>
          <w:rFonts w:asciiTheme="majorHAnsi" w:hAnsiTheme="majorHAnsi" w:cstheme="majorHAnsi"/>
          <w:color w:val="FF0000"/>
          <w:lang w:val="en-GB"/>
        </w:rPr>
        <w:t xml:space="preserve">amounts </w:t>
      </w:r>
      <w:commentRangeStart w:id="41"/>
      <w:r w:rsidR="001825A9" w:rsidRPr="001825A9">
        <w:rPr>
          <w:rFonts w:asciiTheme="majorHAnsi" w:hAnsiTheme="majorHAnsi" w:cstheme="majorHAnsi"/>
          <w:b/>
          <w:color w:val="FF0000"/>
          <w:lang w:val="en-GB"/>
        </w:rPr>
        <w:t>[A:</w:t>
      </w:r>
      <w:r w:rsidR="001825A9">
        <w:rPr>
          <w:rFonts w:asciiTheme="majorHAnsi" w:hAnsiTheme="majorHAnsi" w:cstheme="majorHAnsi"/>
          <w:b/>
          <w:color w:val="FF0000"/>
          <w:lang w:val="en-GB"/>
        </w:rPr>
        <w:t xml:space="preserve"> OK?</w:t>
      </w:r>
      <w:r w:rsidR="00316F8D">
        <w:rPr>
          <w:rFonts w:asciiTheme="majorHAnsi" w:hAnsiTheme="majorHAnsi" w:cstheme="majorHAnsi"/>
          <w:b/>
          <w:color w:val="FF0000"/>
          <w:lang w:val="en-GB"/>
        </w:rPr>
        <w:t xml:space="preserve"> (please note that we use level to mean position or rank, rather than concentration, amount etc)</w:t>
      </w:r>
      <w:r w:rsidR="001825A9">
        <w:rPr>
          <w:rFonts w:asciiTheme="majorHAnsi" w:hAnsiTheme="majorHAnsi" w:cstheme="majorHAnsi"/>
          <w:b/>
          <w:color w:val="FF0000"/>
          <w:lang w:val="en-GB"/>
        </w:rPr>
        <w:t>]</w:t>
      </w:r>
      <w:commentRangeEnd w:id="41"/>
      <w:r w:rsidR="00BE4AEA">
        <w:rPr>
          <w:rStyle w:val="CommentReference"/>
        </w:rPr>
        <w:commentReference w:id="41"/>
      </w:r>
      <w:r w:rsidR="001825A9">
        <w:rPr>
          <w:rFonts w:asciiTheme="majorHAnsi" w:hAnsiTheme="majorHAnsi" w:cstheme="majorHAnsi"/>
          <w:b/>
          <w:color w:val="548DD4"/>
          <w:lang w:val="en-GB"/>
        </w:rPr>
        <w:t xml:space="preserve"> </w:t>
      </w:r>
      <w:r w:rsidRPr="00A55498">
        <w:rPr>
          <w:rFonts w:asciiTheme="majorHAnsi" w:hAnsiTheme="majorHAnsi" w:cstheme="majorHAnsi"/>
          <w:lang w:val="en-GB"/>
        </w:rPr>
        <w:t>(</w:t>
      </w:r>
      <w:r w:rsidR="00E966FF">
        <w:rPr>
          <w:rFonts w:asciiTheme="majorHAnsi" w:hAnsiTheme="majorHAnsi" w:cstheme="majorHAnsi"/>
          <w:lang w:val="en-GB"/>
        </w:rPr>
        <w:t>f</w:t>
      </w:r>
      <w:r w:rsidR="00E966FF" w:rsidRPr="00A55498">
        <w:rPr>
          <w:rFonts w:asciiTheme="majorHAnsi" w:hAnsiTheme="majorHAnsi" w:cstheme="majorHAnsi"/>
          <w:lang w:val="en-GB"/>
        </w:rPr>
        <w:t xml:space="preserve">igure </w:t>
      </w:r>
      <w:r w:rsidRPr="00A55498">
        <w:rPr>
          <w:rFonts w:asciiTheme="majorHAnsi" w:hAnsiTheme="majorHAnsi" w:cstheme="majorHAnsi"/>
          <w:lang w:val="en-GB"/>
        </w:rPr>
        <w:t>1B). We used the probability method</w:t>
      </w:r>
      <w:hyperlink r:id="rId29">
        <w:r w:rsidRPr="00A55498">
          <w:rPr>
            <w:rFonts w:asciiTheme="majorHAnsi" w:hAnsiTheme="majorHAnsi" w:cstheme="majorHAnsi"/>
            <w:vertAlign w:val="superscript"/>
            <w:lang w:val="en-GB"/>
          </w:rPr>
          <w:t>25</w:t>
        </w:r>
      </w:hyperlink>
      <w:r w:rsidRPr="00A55498">
        <w:rPr>
          <w:rFonts w:asciiTheme="majorHAnsi" w:hAnsiTheme="majorHAnsi" w:cstheme="majorHAnsi"/>
          <w:lang w:val="en-GB"/>
        </w:rPr>
        <w:t xml:space="preserve"> to calculate intake inadequacies by comparing the derived intakes </w:t>
      </w:r>
      <w:r w:rsidR="00280989" w:rsidRPr="009C4B70">
        <w:rPr>
          <w:rFonts w:asciiTheme="majorHAnsi" w:hAnsiTheme="majorHAnsi" w:cstheme="majorHAnsi"/>
          <w:lang w:val="en-GB"/>
        </w:rPr>
        <w:t>with</w:t>
      </w:r>
      <w:r w:rsidR="00280989" w:rsidRPr="00A55498">
        <w:rPr>
          <w:rFonts w:asciiTheme="majorHAnsi" w:hAnsiTheme="majorHAnsi" w:cstheme="majorHAnsi"/>
          <w:lang w:val="en-GB"/>
        </w:rPr>
        <w:t xml:space="preserve"> </w:t>
      </w:r>
      <w:r w:rsidRPr="00A55498">
        <w:rPr>
          <w:rFonts w:asciiTheme="majorHAnsi" w:hAnsiTheme="majorHAnsi" w:cstheme="majorHAnsi"/>
          <w:lang w:val="en-GB"/>
        </w:rPr>
        <w:t>the requirement distributions (</w:t>
      </w:r>
      <w:r w:rsidR="00280989" w:rsidRPr="009C4B70">
        <w:rPr>
          <w:rFonts w:asciiTheme="majorHAnsi" w:hAnsiTheme="majorHAnsi" w:cstheme="majorHAnsi"/>
          <w:lang w:val="en-GB"/>
        </w:rPr>
        <w:t>f</w:t>
      </w:r>
      <w:r w:rsidR="00280989" w:rsidRPr="00A55498">
        <w:rPr>
          <w:rFonts w:asciiTheme="majorHAnsi" w:hAnsiTheme="majorHAnsi" w:cstheme="majorHAnsi"/>
          <w:lang w:val="en-GB"/>
        </w:rPr>
        <w:t xml:space="preserve">igure </w:t>
      </w:r>
      <w:r w:rsidRPr="00A55498">
        <w:rPr>
          <w:rFonts w:asciiTheme="majorHAnsi" w:hAnsiTheme="majorHAnsi" w:cstheme="majorHAnsi"/>
          <w:lang w:val="en-GB"/>
        </w:rPr>
        <w:t>1C) and calculated the number of people with intake adequacies using subnational human population size estimates from the World Bank.</w:t>
      </w:r>
      <w:hyperlink r:id="rId30">
        <w:r w:rsidRPr="00A55498">
          <w:rPr>
            <w:rFonts w:asciiTheme="majorHAnsi" w:hAnsiTheme="majorHAnsi" w:cstheme="majorHAnsi"/>
            <w:vertAlign w:val="superscript"/>
            <w:lang w:val="en-GB"/>
          </w:rPr>
          <w:t>26</w:t>
        </w:r>
      </w:hyperlink>
      <w:r w:rsidRPr="00A55498">
        <w:rPr>
          <w:rFonts w:asciiTheme="majorHAnsi" w:hAnsiTheme="majorHAnsi" w:cstheme="majorHAnsi"/>
          <w:lang w:val="en-GB"/>
        </w:rPr>
        <w:t xml:space="preserve"> All analyses were done using R</w:t>
      </w:r>
      <w:r w:rsidR="00FA6E19">
        <w:rPr>
          <w:rFonts w:asciiTheme="majorHAnsi" w:hAnsiTheme="majorHAnsi" w:cstheme="majorHAnsi"/>
          <w:lang w:val="en-GB"/>
        </w:rPr>
        <w:t xml:space="preserve"> </w:t>
      </w:r>
      <w:commentRangeStart w:id="42"/>
      <w:r w:rsidR="00FA6E19" w:rsidRPr="00FA6E19">
        <w:rPr>
          <w:rFonts w:asciiTheme="majorHAnsi" w:hAnsiTheme="majorHAnsi" w:cstheme="majorHAnsi"/>
          <w:b/>
          <w:color w:val="FF0000"/>
          <w:lang w:val="en-GB"/>
        </w:rPr>
        <w:t>[A:</w:t>
      </w:r>
      <w:r w:rsidR="00FA6E19">
        <w:rPr>
          <w:rFonts w:asciiTheme="majorHAnsi" w:hAnsiTheme="majorHAnsi" w:cstheme="majorHAnsi"/>
          <w:b/>
          <w:color w:val="FF0000"/>
          <w:lang w:val="en-GB"/>
        </w:rPr>
        <w:t xml:space="preserve"> please note that we have removed the citation to R as per style]</w:t>
      </w:r>
      <w:hyperlink w:history="1"/>
      <w:r w:rsidRPr="00A55498">
        <w:rPr>
          <w:rFonts w:asciiTheme="majorHAnsi" w:hAnsiTheme="majorHAnsi" w:cstheme="majorHAnsi"/>
          <w:lang w:val="en-GB"/>
        </w:rPr>
        <w:t xml:space="preserve"> </w:t>
      </w:r>
      <w:commentRangeEnd w:id="42"/>
      <w:r w:rsidR="004F607F">
        <w:rPr>
          <w:rStyle w:val="CommentReference"/>
        </w:rPr>
        <w:commentReference w:id="42"/>
      </w:r>
      <w:r w:rsidRPr="00A55498">
        <w:rPr>
          <w:rFonts w:asciiTheme="majorHAnsi" w:hAnsiTheme="majorHAnsi" w:cstheme="majorHAnsi"/>
          <w:lang w:val="en-GB"/>
        </w:rPr>
        <w:t xml:space="preserve">and </w:t>
      </w:r>
      <w:r w:rsidRPr="00A55498">
        <w:rPr>
          <w:rFonts w:asciiTheme="majorHAnsi" w:hAnsiTheme="majorHAnsi" w:cstheme="majorHAnsi"/>
          <w:color w:val="00B050"/>
          <w:lang w:val="en-GB"/>
        </w:rPr>
        <w:t xml:space="preserve">all data and code </w:t>
      </w:r>
      <w:r w:rsidRPr="00A55498">
        <w:rPr>
          <w:rFonts w:asciiTheme="majorHAnsi" w:hAnsiTheme="majorHAnsi" w:cstheme="majorHAnsi"/>
          <w:lang w:val="en-GB"/>
        </w:rPr>
        <w:t>are available on GitHub</w:t>
      </w:r>
      <w:r w:rsidR="005C1BFB">
        <w:rPr>
          <w:rFonts w:asciiTheme="majorHAnsi" w:hAnsiTheme="majorHAnsi" w:cstheme="majorHAnsi"/>
          <w:lang w:val="en-GB"/>
        </w:rPr>
        <w:t xml:space="preserve"> </w:t>
      </w:r>
      <w:r w:rsidR="005C1BFB" w:rsidRPr="005C1BFB">
        <w:rPr>
          <w:rFonts w:asciiTheme="majorHAnsi" w:hAnsiTheme="majorHAnsi" w:cstheme="majorHAnsi"/>
          <w:b/>
          <w:color w:val="00B050"/>
          <w:lang w:val="en-GB"/>
        </w:rPr>
        <w:t>[Prod:</w:t>
      </w:r>
      <w:r w:rsidR="005C1BFB">
        <w:rPr>
          <w:rFonts w:asciiTheme="majorHAnsi" w:hAnsiTheme="majorHAnsi" w:cstheme="majorHAnsi"/>
          <w:b/>
          <w:color w:val="00B050"/>
          <w:lang w:val="en-GB"/>
        </w:rPr>
        <w:t xml:space="preserve"> please add margin link with text “For all data and code see </w:t>
      </w:r>
      <w:r w:rsidR="005C1BFB" w:rsidRPr="00A55498">
        <w:rPr>
          <w:rFonts w:asciiTheme="majorHAnsi" w:hAnsiTheme="majorHAnsi" w:cstheme="majorHAnsi"/>
          <w:b/>
          <w:color w:val="00B050"/>
          <w:lang w:val="en-GB"/>
        </w:rPr>
        <w:t>https://github.com/cfree14/global_intake_inadequacies</w:t>
      </w:r>
      <w:r w:rsidR="005C1BFB">
        <w:rPr>
          <w:rFonts w:asciiTheme="majorHAnsi" w:hAnsiTheme="majorHAnsi" w:cstheme="majorHAnsi"/>
          <w:b/>
          <w:color w:val="00B050"/>
          <w:lang w:val="en-GB"/>
        </w:rPr>
        <w:t>”]</w:t>
      </w:r>
      <w:r w:rsidRPr="00A55498">
        <w:rPr>
          <w:rFonts w:asciiTheme="majorHAnsi" w:hAnsiTheme="majorHAnsi" w:cstheme="majorHAnsi"/>
          <w:lang w:val="en-GB"/>
        </w:rPr>
        <w:t xml:space="preserve">. </w:t>
      </w:r>
      <w:r w:rsidR="0073266F">
        <w:rPr>
          <w:rFonts w:asciiTheme="majorHAnsi" w:hAnsiTheme="majorHAnsi" w:cstheme="majorHAnsi"/>
          <w:lang w:val="en-GB"/>
        </w:rPr>
        <w:t>We used a</w:t>
      </w:r>
      <w:r w:rsidR="0073266F" w:rsidRPr="00A55498">
        <w:rPr>
          <w:rFonts w:asciiTheme="majorHAnsi" w:hAnsiTheme="majorHAnsi" w:cstheme="majorHAnsi"/>
          <w:lang w:val="en-GB"/>
        </w:rPr>
        <w:t xml:space="preserve">n </w:t>
      </w:r>
      <w:r w:rsidRPr="00A55498">
        <w:rPr>
          <w:rFonts w:asciiTheme="majorHAnsi" w:hAnsiTheme="majorHAnsi" w:cstheme="majorHAnsi"/>
          <w:lang w:val="en-GB"/>
        </w:rPr>
        <w:t xml:space="preserve">interactive </w:t>
      </w:r>
      <w:r w:rsidRPr="00A55498">
        <w:rPr>
          <w:rFonts w:asciiTheme="majorHAnsi" w:hAnsiTheme="majorHAnsi" w:cstheme="majorHAnsi"/>
          <w:color w:val="00B050"/>
          <w:lang w:val="en-GB"/>
        </w:rPr>
        <w:t>R Shiny web application</w:t>
      </w:r>
      <w:r w:rsidR="0073266F" w:rsidRPr="00A55498">
        <w:rPr>
          <w:rFonts w:asciiTheme="majorHAnsi" w:hAnsiTheme="majorHAnsi" w:cstheme="majorHAnsi"/>
          <w:color w:val="00B050"/>
          <w:lang w:val="en-GB"/>
        </w:rPr>
        <w:t xml:space="preserve"> </w:t>
      </w:r>
      <w:r w:rsidR="0073266F" w:rsidRPr="0073266F">
        <w:rPr>
          <w:rFonts w:asciiTheme="majorHAnsi" w:hAnsiTheme="majorHAnsi" w:cstheme="majorHAnsi"/>
          <w:b/>
          <w:color w:val="00B050"/>
          <w:lang w:val="en-GB"/>
        </w:rPr>
        <w:t>[Prod:</w:t>
      </w:r>
      <w:r w:rsidR="0073266F">
        <w:rPr>
          <w:rFonts w:asciiTheme="majorHAnsi" w:hAnsiTheme="majorHAnsi" w:cstheme="majorHAnsi"/>
          <w:b/>
          <w:color w:val="00B050"/>
          <w:lang w:val="en-GB"/>
        </w:rPr>
        <w:t xml:space="preserve"> please add margin link with the text “For the R Shiny web application see </w:t>
      </w:r>
      <w:r w:rsidR="0073266F" w:rsidRPr="00A55498">
        <w:rPr>
          <w:rFonts w:asciiTheme="majorHAnsi" w:hAnsiTheme="majorHAnsi" w:cstheme="majorHAnsi"/>
          <w:b/>
          <w:color w:val="00B050"/>
          <w:lang w:val="en-GB"/>
        </w:rPr>
        <w:t>https://emlab-ucsb.shinyapps.io/global_intake_inadequacies/”]</w:t>
      </w:r>
      <w:r w:rsidRPr="00A55498">
        <w:rPr>
          <w:rFonts w:asciiTheme="majorHAnsi" w:hAnsiTheme="majorHAnsi" w:cstheme="majorHAnsi"/>
          <w:lang w:val="en-GB"/>
        </w:rPr>
        <w:t xml:space="preserve"> </w:t>
      </w:r>
      <w:r w:rsidR="00280989">
        <w:rPr>
          <w:rFonts w:asciiTheme="majorHAnsi" w:hAnsiTheme="majorHAnsi" w:cstheme="majorHAnsi"/>
          <w:lang w:val="en-GB"/>
        </w:rPr>
        <w:t>to</w:t>
      </w:r>
      <w:r w:rsidR="00280989" w:rsidRPr="00A55498">
        <w:rPr>
          <w:rFonts w:asciiTheme="majorHAnsi" w:hAnsiTheme="majorHAnsi" w:cstheme="majorHAnsi"/>
          <w:lang w:val="en-GB"/>
        </w:rPr>
        <w:t xml:space="preserve"> explor</w:t>
      </w:r>
      <w:r w:rsidR="00280989">
        <w:rPr>
          <w:rFonts w:asciiTheme="majorHAnsi" w:hAnsiTheme="majorHAnsi" w:cstheme="majorHAnsi"/>
          <w:lang w:val="en-GB"/>
        </w:rPr>
        <w:t>e</w:t>
      </w:r>
      <w:r w:rsidR="00280989" w:rsidRPr="00A55498">
        <w:rPr>
          <w:rFonts w:asciiTheme="majorHAnsi" w:hAnsiTheme="majorHAnsi" w:cstheme="majorHAnsi"/>
          <w:lang w:val="en-GB"/>
        </w:rPr>
        <w:t xml:space="preserve"> </w:t>
      </w:r>
      <w:r w:rsidRPr="00A55498">
        <w:rPr>
          <w:rFonts w:asciiTheme="majorHAnsi" w:hAnsiTheme="majorHAnsi" w:cstheme="majorHAnsi"/>
          <w:lang w:val="en-GB"/>
        </w:rPr>
        <w:t xml:space="preserve">the results in detail. </w:t>
      </w:r>
    </w:p>
    <w:p w14:paraId="40BBB8C2" w14:textId="0D000626"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43" w:name="_3rdcrjn" w:colFirst="0" w:colLast="0"/>
      <w:bookmarkEnd w:id="43"/>
      <w:r w:rsidRPr="00A55498">
        <w:rPr>
          <w:rFonts w:asciiTheme="majorHAnsi" w:hAnsiTheme="majorHAnsi" w:cstheme="majorHAnsi"/>
          <w:b/>
          <w:bCs/>
          <w:color w:val="auto"/>
          <w:sz w:val="22"/>
          <w:szCs w:val="22"/>
          <w:lang w:val="en-GB"/>
        </w:rPr>
        <w:t>Defining subnational populations</w:t>
      </w:r>
      <w:r w:rsidR="00A02D31" w:rsidRPr="00A55498">
        <w:rPr>
          <w:rFonts w:asciiTheme="majorHAnsi" w:hAnsiTheme="majorHAnsi" w:cstheme="majorHAnsi"/>
          <w:b/>
          <w:bCs/>
          <w:color w:val="auto"/>
          <w:sz w:val="22"/>
          <w:szCs w:val="22"/>
          <w:lang w:val="en-GB"/>
        </w:rPr>
        <w:t xml:space="preserve"> [H3]</w:t>
      </w:r>
    </w:p>
    <w:p w14:paraId="7CABCFED" w14:textId="5D11E011"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Using World Bank definitions, we estimated human population size within 34 age</w:t>
      </w:r>
      <w:r w:rsidR="00280989">
        <w:rPr>
          <w:rFonts w:asciiTheme="majorHAnsi" w:hAnsiTheme="majorHAnsi" w:cstheme="majorHAnsi"/>
          <w:lang w:val="en-GB"/>
        </w:rPr>
        <w:t>–</w:t>
      </w:r>
      <w:r w:rsidRPr="00A55498">
        <w:rPr>
          <w:rFonts w:asciiTheme="majorHAnsi" w:hAnsiTheme="majorHAnsi" w:cstheme="majorHAnsi"/>
          <w:lang w:val="en-GB"/>
        </w:rPr>
        <w:t>sex groups (males and females in 17 age groups: 0</w:t>
      </w:r>
      <w:r w:rsidR="00AB6DB5" w:rsidRPr="00A55498">
        <w:rPr>
          <w:rFonts w:asciiTheme="majorHAnsi" w:hAnsiTheme="majorHAnsi" w:cstheme="majorHAnsi"/>
          <w:lang w:val="en-GB"/>
        </w:rPr>
        <w:t>–</w:t>
      </w:r>
      <w:r w:rsidRPr="00A55498">
        <w:rPr>
          <w:rFonts w:asciiTheme="majorHAnsi" w:hAnsiTheme="majorHAnsi" w:cstheme="majorHAnsi"/>
          <w:lang w:val="en-GB"/>
        </w:rPr>
        <w:t>80</w:t>
      </w:r>
      <w:r w:rsidR="00AB6DB5" w:rsidRPr="00A55498">
        <w:rPr>
          <w:rFonts w:asciiTheme="majorHAnsi" w:hAnsiTheme="majorHAnsi" w:cstheme="majorHAnsi"/>
          <w:lang w:val="en-GB"/>
        </w:rPr>
        <w:t xml:space="preserve"> years</w:t>
      </w:r>
      <w:r w:rsidRPr="00A55498">
        <w:rPr>
          <w:rFonts w:asciiTheme="majorHAnsi" w:hAnsiTheme="majorHAnsi" w:cstheme="majorHAnsi"/>
          <w:lang w:val="en-GB"/>
        </w:rPr>
        <w:t xml:space="preserve"> in 5-y</w:t>
      </w:r>
      <w:r w:rsidR="00AB6DB5" w:rsidRPr="00A55498">
        <w:rPr>
          <w:rFonts w:asciiTheme="majorHAnsi" w:hAnsiTheme="majorHAnsi" w:cstheme="majorHAnsi"/>
          <w:lang w:val="en-GB"/>
        </w:rPr>
        <w:t>ea</w:t>
      </w:r>
      <w:r w:rsidRPr="00A55498">
        <w:rPr>
          <w:rFonts w:asciiTheme="majorHAnsi" w:hAnsiTheme="majorHAnsi" w:cstheme="majorHAnsi"/>
          <w:lang w:val="en-GB"/>
        </w:rPr>
        <w:t>r groups</w:t>
      </w:r>
      <w:r w:rsidR="00AB6DB5" w:rsidRPr="00A55498">
        <w:rPr>
          <w:rFonts w:asciiTheme="majorHAnsi" w:hAnsiTheme="majorHAnsi" w:cstheme="majorHAnsi"/>
          <w:lang w:val="en-GB"/>
        </w:rPr>
        <w:t xml:space="preserve"> and an</w:t>
      </w:r>
      <w:r w:rsidRPr="00A55498">
        <w:rPr>
          <w:rFonts w:asciiTheme="majorHAnsi" w:hAnsiTheme="majorHAnsi" w:cstheme="majorHAnsi"/>
          <w:lang w:val="en-GB"/>
        </w:rPr>
        <w:t xml:space="preserve"> </w:t>
      </w:r>
      <w:r w:rsidR="00364C56">
        <w:rPr>
          <w:rFonts w:asciiTheme="majorHAnsi" w:hAnsiTheme="majorHAnsi" w:cstheme="majorHAnsi"/>
          <w:lang w:val="en-GB"/>
        </w:rPr>
        <w:t>≥</w:t>
      </w:r>
      <w:r w:rsidRPr="00A55498">
        <w:rPr>
          <w:rFonts w:asciiTheme="majorHAnsi" w:hAnsiTheme="majorHAnsi" w:cstheme="majorHAnsi"/>
          <w:lang w:val="en-GB"/>
        </w:rPr>
        <w:t>80</w:t>
      </w:r>
      <w:r w:rsidR="00AB6DB5" w:rsidRPr="00A55498">
        <w:rPr>
          <w:rFonts w:asciiTheme="majorHAnsi" w:hAnsiTheme="majorHAnsi" w:cstheme="majorHAnsi"/>
          <w:lang w:val="en-GB"/>
        </w:rPr>
        <w:t xml:space="preserve"> years</w:t>
      </w:r>
      <w:r w:rsidRPr="00A55498">
        <w:rPr>
          <w:rFonts w:asciiTheme="majorHAnsi" w:hAnsiTheme="majorHAnsi" w:cstheme="majorHAnsi"/>
          <w:lang w:val="en-GB"/>
        </w:rPr>
        <w:t xml:space="preserve"> group) for 218 countries or territories.</w:t>
      </w:r>
      <w:hyperlink r:id="rId31">
        <w:r w:rsidRPr="00A55498">
          <w:rPr>
            <w:rFonts w:asciiTheme="majorHAnsi" w:hAnsiTheme="majorHAnsi" w:cstheme="majorHAnsi"/>
            <w:vertAlign w:val="superscript"/>
            <w:lang w:val="en-GB"/>
          </w:rPr>
          <w:t>26</w:t>
        </w:r>
      </w:hyperlink>
      <w:r w:rsidRPr="00A55498">
        <w:rPr>
          <w:rFonts w:asciiTheme="majorHAnsi" w:hAnsiTheme="majorHAnsi" w:cstheme="majorHAnsi"/>
          <w:lang w:val="en-GB"/>
        </w:rPr>
        <w:t xml:space="preserve"> We refer to these country</w:t>
      </w:r>
      <w:r w:rsidR="00AB6DB5" w:rsidRPr="00A55498">
        <w:rPr>
          <w:rFonts w:asciiTheme="majorHAnsi" w:hAnsiTheme="majorHAnsi" w:cstheme="majorHAnsi"/>
          <w:lang w:val="en-GB"/>
        </w:rPr>
        <w:t>–</w:t>
      </w:r>
      <w:r w:rsidRPr="00A55498">
        <w:rPr>
          <w:rFonts w:asciiTheme="majorHAnsi" w:hAnsiTheme="majorHAnsi" w:cstheme="majorHAnsi"/>
          <w:lang w:val="en-GB"/>
        </w:rPr>
        <w:t>age</w:t>
      </w:r>
      <w:r w:rsidR="00AB6DB5" w:rsidRPr="00A55498">
        <w:rPr>
          <w:rFonts w:asciiTheme="majorHAnsi" w:hAnsiTheme="majorHAnsi" w:cstheme="majorHAnsi"/>
          <w:lang w:val="en-GB"/>
        </w:rPr>
        <w:t>–</w:t>
      </w:r>
      <w:r w:rsidRPr="00A55498">
        <w:rPr>
          <w:rFonts w:asciiTheme="majorHAnsi" w:hAnsiTheme="majorHAnsi" w:cstheme="majorHAnsi"/>
          <w:lang w:val="en-GB"/>
        </w:rPr>
        <w:t xml:space="preserve">sex groups as subnational populations throughout </w:t>
      </w:r>
      <w:r w:rsidR="00364C56" w:rsidRPr="00A55498">
        <w:rPr>
          <w:rFonts w:asciiTheme="majorHAnsi" w:hAnsiTheme="majorHAnsi" w:cstheme="majorHAnsi"/>
          <w:lang w:val="en-GB"/>
        </w:rPr>
        <w:t>th</w:t>
      </w:r>
      <w:r w:rsidR="00364C56">
        <w:rPr>
          <w:rFonts w:asciiTheme="majorHAnsi" w:hAnsiTheme="majorHAnsi" w:cstheme="majorHAnsi"/>
          <w:lang w:val="en-GB"/>
        </w:rPr>
        <w:t>e</w:t>
      </w:r>
      <w:r w:rsidR="00364C56" w:rsidRPr="00A55498">
        <w:rPr>
          <w:rFonts w:asciiTheme="majorHAnsi" w:hAnsiTheme="majorHAnsi" w:cstheme="majorHAnsi"/>
          <w:lang w:val="en-GB"/>
        </w:rPr>
        <w:t xml:space="preserve"> </w:t>
      </w:r>
      <w:r w:rsidR="00364C56">
        <w:rPr>
          <w:rFonts w:asciiTheme="majorHAnsi" w:hAnsiTheme="majorHAnsi" w:cstheme="majorHAnsi"/>
          <w:lang w:val="en-GB"/>
        </w:rPr>
        <w:t>Article</w:t>
      </w:r>
      <w:r w:rsidRPr="00A55498">
        <w:rPr>
          <w:rFonts w:asciiTheme="majorHAnsi" w:hAnsiTheme="majorHAnsi" w:cstheme="majorHAnsi"/>
          <w:lang w:val="en-GB"/>
        </w:rPr>
        <w:t xml:space="preserve">. Race </w:t>
      </w:r>
      <w:r w:rsidR="00446FE5">
        <w:rPr>
          <w:rFonts w:asciiTheme="majorHAnsi" w:hAnsiTheme="majorHAnsi" w:cstheme="majorHAnsi"/>
          <w:lang w:val="en-GB"/>
        </w:rPr>
        <w:t xml:space="preserve">and </w:t>
      </w:r>
      <w:r w:rsidRPr="00A55498">
        <w:rPr>
          <w:rFonts w:asciiTheme="majorHAnsi" w:hAnsiTheme="majorHAnsi" w:cstheme="majorHAnsi"/>
          <w:lang w:val="en-GB"/>
        </w:rPr>
        <w:t xml:space="preserve">ethnicity are not reported in the World Bank population estimates or the </w:t>
      </w:r>
      <w:r w:rsidR="0070073E">
        <w:rPr>
          <w:rFonts w:asciiTheme="majorHAnsi" w:hAnsiTheme="majorHAnsi" w:cstheme="majorHAnsi"/>
          <w:lang w:val="en-GB"/>
        </w:rPr>
        <w:t>GDD</w:t>
      </w:r>
      <w:r w:rsidRPr="00A55498">
        <w:rPr>
          <w:rFonts w:asciiTheme="majorHAnsi" w:hAnsiTheme="majorHAnsi" w:cstheme="majorHAnsi"/>
          <w:lang w:val="en-GB"/>
        </w:rPr>
        <w:t xml:space="preserve"> intake estimates</w:t>
      </w:r>
      <w:r w:rsidR="00446FE5">
        <w:rPr>
          <w:rFonts w:asciiTheme="majorHAnsi" w:hAnsiTheme="majorHAnsi" w:cstheme="majorHAnsi"/>
          <w:lang w:val="en-GB"/>
        </w:rPr>
        <w:t>,</w:t>
      </w:r>
      <w:r w:rsidRPr="00A55498">
        <w:rPr>
          <w:rFonts w:asciiTheme="majorHAnsi" w:hAnsiTheme="majorHAnsi" w:cstheme="majorHAnsi"/>
          <w:lang w:val="en-GB"/>
        </w:rPr>
        <w:t xml:space="preserve"> so results were not disaggregated by </w:t>
      </w:r>
      <w:r w:rsidR="00364C56" w:rsidRPr="00A55498">
        <w:rPr>
          <w:rFonts w:asciiTheme="majorHAnsi" w:hAnsiTheme="majorHAnsi" w:cstheme="majorHAnsi"/>
          <w:lang w:val="en-GB"/>
        </w:rPr>
        <w:t>th</w:t>
      </w:r>
      <w:r w:rsidR="00364C56">
        <w:rPr>
          <w:rFonts w:asciiTheme="majorHAnsi" w:hAnsiTheme="majorHAnsi" w:cstheme="majorHAnsi"/>
          <w:lang w:val="en-GB"/>
        </w:rPr>
        <w:t>e</w:t>
      </w:r>
      <w:r w:rsidR="00364C56" w:rsidRPr="00A55498">
        <w:rPr>
          <w:rFonts w:asciiTheme="majorHAnsi" w:hAnsiTheme="majorHAnsi" w:cstheme="majorHAnsi"/>
          <w:lang w:val="en-GB"/>
        </w:rPr>
        <w:t>s</w:t>
      </w:r>
      <w:r w:rsidR="00364C56">
        <w:rPr>
          <w:rFonts w:asciiTheme="majorHAnsi" w:hAnsiTheme="majorHAnsi" w:cstheme="majorHAnsi"/>
          <w:lang w:val="en-GB"/>
        </w:rPr>
        <w:t>e</w:t>
      </w:r>
      <w:r w:rsidR="00364C56" w:rsidRPr="00A55498">
        <w:rPr>
          <w:rFonts w:asciiTheme="majorHAnsi" w:hAnsiTheme="majorHAnsi" w:cstheme="majorHAnsi"/>
          <w:lang w:val="en-GB"/>
        </w:rPr>
        <w:t xml:space="preserve"> </w:t>
      </w:r>
      <w:r w:rsidRPr="00A55498">
        <w:rPr>
          <w:rFonts w:asciiTheme="majorHAnsi" w:hAnsiTheme="majorHAnsi" w:cstheme="majorHAnsi"/>
          <w:lang w:val="en-GB"/>
        </w:rPr>
        <w:t>dimension</w:t>
      </w:r>
      <w:r w:rsidR="00364C56">
        <w:rPr>
          <w:rFonts w:asciiTheme="majorHAnsi" w:hAnsiTheme="majorHAnsi" w:cstheme="majorHAnsi"/>
          <w:lang w:val="en-GB"/>
        </w:rPr>
        <w:t>s</w:t>
      </w:r>
      <w:r w:rsidR="004F1804">
        <w:rPr>
          <w:rFonts w:asciiTheme="majorHAnsi" w:hAnsiTheme="majorHAnsi" w:cstheme="majorHAnsi"/>
          <w:lang w:val="en-GB"/>
        </w:rPr>
        <w:t xml:space="preserve"> </w:t>
      </w:r>
      <w:commentRangeStart w:id="44"/>
      <w:r w:rsidR="004F1804" w:rsidRPr="004F1804">
        <w:rPr>
          <w:rFonts w:asciiTheme="majorHAnsi" w:hAnsiTheme="majorHAnsi" w:cstheme="majorHAnsi"/>
          <w:b/>
          <w:color w:val="FF0000"/>
          <w:lang w:val="en-GB"/>
        </w:rPr>
        <w:t>[A:</w:t>
      </w:r>
      <w:r w:rsidR="004F1804">
        <w:rPr>
          <w:rFonts w:asciiTheme="majorHAnsi" w:hAnsiTheme="majorHAnsi" w:cstheme="majorHAnsi"/>
          <w:b/>
          <w:color w:val="FF0000"/>
          <w:lang w:val="en-GB"/>
        </w:rPr>
        <w:t xml:space="preserve"> sentence edits OK? (please note </w:t>
      </w:r>
      <w:r w:rsidR="00734D72">
        <w:rPr>
          <w:rFonts w:asciiTheme="majorHAnsi" w:hAnsiTheme="majorHAnsi" w:cstheme="majorHAnsi"/>
          <w:b/>
          <w:color w:val="FF0000"/>
          <w:lang w:val="en-GB"/>
        </w:rPr>
        <w:t xml:space="preserve">that </w:t>
      </w:r>
      <w:r w:rsidR="004F1804">
        <w:rPr>
          <w:rFonts w:asciiTheme="majorHAnsi" w:hAnsiTheme="majorHAnsi" w:cstheme="majorHAnsi"/>
          <w:b/>
          <w:color w:val="FF0000"/>
          <w:lang w:val="en-GB"/>
        </w:rPr>
        <w:t>we do not use ‘and/or’)]</w:t>
      </w:r>
      <w:r w:rsidRPr="00A55498">
        <w:rPr>
          <w:rFonts w:asciiTheme="majorHAnsi" w:hAnsiTheme="majorHAnsi" w:cstheme="majorHAnsi"/>
          <w:lang w:val="en-GB"/>
        </w:rPr>
        <w:t xml:space="preserve">. </w:t>
      </w:r>
      <w:commentRangeEnd w:id="44"/>
      <w:r w:rsidR="004F607F">
        <w:rPr>
          <w:rStyle w:val="CommentReference"/>
        </w:rPr>
        <w:commentReference w:id="44"/>
      </w:r>
      <w:r w:rsidRPr="00A55498">
        <w:rPr>
          <w:rFonts w:asciiTheme="majorHAnsi" w:hAnsiTheme="majorHAnsi" w:cstheme="majorHAnsi"/>
          <w:lang w:val="en-GB"/>
        </w:rPr>
        <w:t>We used estimates for 2018, when the global population was approximately 7</w:t>
      </w:r>
      <w:r w:rsidR="00E34B6C" w:rsidRPr="00A55498">
        <w:rPr>
          <w:rFonts w:asciiTheme="majorHAnsi" w:hAnsiTheme="majorHAnsi" w:cstheme="majorHAnsi"/>
          <w:lang w:val="en-GB"/>
        </w:rPr>
        <w:t>·</w:t>
      </w:r>
      <w:r w:rsidRPr="00A55498">
        <w:rPr>
          <w:rFonts w:asciiTheme="majorHAnsi" w:hAnsiTheme="majorHAnsi" w:cstheme="majorHAnsi"/>
          <w:lang w:val="en-GB"/>
        </w:rPr>
        <w:t>57 billion people (</w:t>
      </w:r>
      <w:r w:rsidR="00E34B6C" w:rsidRPr="00A55498">
        <w:rPr>
          <w:rFonts w:asciiTheme="majorHAnsi" w:hAnsiTheme="majorHAnsi" w:cstheme="majorHAnsi"/>
          <w:color w:val="FF0000"/>
          <w:lang w:val="en-GB"/>
        </w:rPr>
        <w:t xml:space="preserve">appendix p </w:t>
      </w:r>
      <w:ins w:id="45" w:author="Chris Free" w:date="2024-08-07T15:18:00Z">
        <w:r w:rsidR="00ED59E5">
          <w:rPr>
            <w:rFonts w:asciiTheme="majorHAnsi" w:hAnsiTheme="majorHAnsi" w:cstheme="majorHAnsi"/>
            <w:color w:val="FF0000"/>
            <w:lang w:val="en-GB"/>
          </w:rPr>
          <w:t>6</w:t>
        </w:r>
      </w:ins>
      <w:del w:id="46" w:author="Chris Free" w:date="2024-08-07T15:18:00Z">
        <w:r w:rsidR="00E34B6C" w:rsidRPr="00A55498" w:rsidDel="00ED59E5">
          <w:rPr>
            <w:rFonts w:asciiTheme="majorHAnsi" w:hAnsiTheme="majorHAnsi" w:cstheme="majorHAnsi"/>
            <w:color w:val="FF0000"/>
            <w:lang w:val="en-GB"/>
          </w:rPr>
          <w:delText>x</w:delText>
        </w:r>
      </w:del>
      <w:r w:rsidR="00E34B6C" w:rsidRPr="00A55498">
        <w:rPr>
          <w:rFonts w:asciiTheme="majorHAnsi" w:hAnsiTheme="majorHAnsi" w:cstheme="majorHAnsi"/>
          <w:color w:val="FF0000"/>
          <w:lang w:val="en-GB"/>
        </w:rPr>
        <w:t xml:space="preserve"> </w:t>
      </w:r>
      <w:r w:rsidR="00E34B6C"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w:t>
      </w:r>
      <w:r w:rsidR="004F1804">
        <w:rPr>
          <w:rFonts w:asciiTheme="majorHAnsi" w:hAnsiTheme="majorHAnsi" w:cstheme="majorHAnsi"/>
          <w:lang w:val="en-GB"/>
        </w:rPr>
        <w:t>as</w:t>
      </w:r>
      <w:r w:rsidRPr="00A55498">
        <w:rPr>
          <w:rFonts w:asciiTheme="majorHAnsi" w:hAnsiTheme="majorHAnsi" w:cstheme="majorHAnsi"/>
          <w:lang w:val="en-GB"/>
        </w:rPr>
        <w:t xml:space="preserve"> this is the most recent year with GDD data. The 185 countries with GDD data encompass 7</w:t>
      </w:r>
      <w:r w:rsidR="00E34B6C" w:rsidRPr="00A55498">
        <w:rPr>
          <w:rFonts w:asciiTheme="majorHAnsi" w:hAnsiTheme="majorHAnsi" w:cstheme="majorHAnsi"/>
          <w:lang w:val="en-GB"/>
        </w:rPr>
        <w:t>·</w:t>
      </w:r>
      <w:r w:rsidRPr="00A55498">
        <w:rPr>
          <w:rFonts w:asciiTheme="majorHAnsi" w:hAnsiTheme="majorHAnsi" w:cstheme="majorHAnsi"/>
          <w:lang w:val="en-GB"/>
        </w:rPr>
        <w:t>52 billion people (99</w:t>
      </w:r>
      <w:r w:rsidR="00E34B6C" w:rsidRPr="00A55498">
        <w:rPr>
          <w:rFonts w:asciiTheme="majorHAnsi" w:hAnsiTheme="majorHAnsi" w:cstheme="majorHAnsi"/>
          <w:lang w:val="en-GB"/>
        </w:rPr>
        <w:t>·</w:t>
      </w:r>
      <w:r w:rsidRPr="00A55498">
        <w:rPr>
          <w:rFonts w:asciiTheme="majorHAnsi" w:hAnsiTheme="majorHAnsi" w:cstheme="majorHAnsi"/>
          <w:lang w:val="en-GB"/>
        </w:rPr>
        <w:t>3% of the global population).</w:t>
      </w:r>
    </w:p>
    <w:p w14:paraId="6654B50D" w14:textId="1A8E3FFC"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47" w:name="_26in1rg" w:colFirst="0" w:colLast="0"/>
      <w:bookmarkEnd w:id="47"/>
      <w:r w:rsidRPr="00A55498">
        <w:rPr>
          <w:rFonts w:asciiTheme="majorHAnsi" w:hAnsiTheme="majorHAnsi" w:cstheme="majorHAnsi"/>
          <w:b/>
          <w:bCs/>
          <w:color w:val="auto"/>
          <w:sz w:val="22"/>
          <w:szCs w:val="22"/>
          <w:lang w:val="en-GB"/>
        </w:rPr>
        <w:t>Defining subnational intake medians</w:t>
      </w:r>
      <w:r w:rsidR="00A02D31" w:rsidRPr="00A55498">
        <w:rPr>
          <w:rFonts w:asciiTheme="majorHAnsi" w:hAnsiTheme="majorHAnsi" w:cstheme="majorHAnsi"/>
          <w:b/>
          <w:bCs/>
          <w:color w:val="auto"/>
          <w:sz w:val="22"/>
          <w:szCs w:val="22"/>
          <w:lang w:val="en-GB"/>
        </w:rPr>
        <w:t xml:space="preserve"> [H3]</w:t>
      </w:r>
    </w:p>
    <w:p w14:paraId="5AB29A99" w14:textId="4216D1C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We developed subnational nutrient intake distributions with median intakes equivalent to the estimates provided in the GDD.</w:t>
      </w:r>
      <w:r w:rsidR="009C4B70" w:rsidRPr="00A55498">
        <w:rPr>
          <w:rFonts w:asciiTheme="majorHAnsi" w:hAnsiTheme="majorHAnsi" w:cstheme="majorHAnsi"/>
          <w:vertAlign w:val="superscript"/>
          <w:lang w:val="en-GB"/>
        </w:rPr>
        <w:t>20</w:t>
      </w:r>
      <w:r w:rsidRPr="00A55498">
        <w:rPr>
          <w:rFonts w:asciiTheme="majorHAnsi" w:hAnsiTheme="majorHAnsi" w:cstheme="majorHAnsi"/>
          <w:lang w:val="en-GB"/>
        </w:rPr>
        <w:t xml:space="preserve"> The GDD uses datasets from household surveys and food balance sheets to estimate the median intake of 17 micronutrients from 19 food and beverage categories (</w:t>
      </w:r>
      <w:r w:rsidR="004652FC" w:rsidRPr="00A91965">
        <w:rPr>
          <w:rFonts w:asciiTheme="majorHAnsi" w:hAnsiTheme="majorHAnsi" w:cstheme="majorHAnsi"/>
          <w:color w:val="FF0000"/>
        </w:rPr>
        <w:t xml:space="preserve">appendix p </w:t>
      </w:r>
      <w:ins w:id="48" w:author="Chris Free" w:date="2024-08-07T15:19:00Z">
        <w:r w:rsidR="00ED59E5">
          <w:rPr>
            <w:rFonts w:asciiTheme="majorHAnsi" w:hAnsiTheme="majorHAnsi" w:cstheme="majorHAnsi"/>
            <w:color w:val="FF0000"/>
          </w:rPr>
          <w:t>3</w:t>
        </w:r>
      </w:ins>
      <w:del w:id="49" w:author="Chris Free" w:date="2024-08-07T15:19:00Z">
        <w:r w:rsidR="004652FC" w:rsidRPr="00A91965" w:rsidDel="00ED59E5">
          <w:rPr>
            <w:rFonts w:asciiTheme="majorHAnsi" w:hAnsiTheme="majorHAnsi" w:cstheme="majorHAnsi"/>
            <w:color w:val="FF0000"/>
          </w:rPr>
          <w:delText>x</w:delText>
        </w:r>
      </w:del>
      <w:r w:rsidR="004652FC" w:rsidRPr="00A91965">
        <w:rPr>
          <w:rFonts w:asciiTheme="majorHAnsi" w:hAnsiTheme="majorHAnsi" w:cstheme="majorHAnsi"/>
          <w:color w:val="FF0000"/>
        </w:rPr>
        <w:t xml:space="preserve"> </w:t>
      </w:r>
      <w:r w:rsidR="004652FC" w:rsidRPr="00E34B6C">
        <w:rPr>
          <w:rFonts w:asciiTheme="majorHAnsi" w:hAnsiTheme="majorHAnsi" w:cstheme="majorHAnsi"/>
          <w:b/>
          <w:color w:val="FF0000"/>
        </w:rPr>
        <w:t>[A:</w:t>
      </w:r>
      <w:r w:rsidR="004652FC">
        <w:rPr>
          <w:rFonts w:asciiTheme="majorHAnsi" w:hAnsiTheme="majorHAnsi" w:cstheme="majorHAnsi"/>
          <w:b/>
          <w:color w:val="FF0000"/>
        </w:rPr>
        <w:t xml:space="preserve"> please state the relevant page of the appendix here]</w:t>
      </w:r>
      <w:r w:rsidRPr="00A55498">
        <w:rPr>
          <w:rFonts w:asciiTheme="majorHAnsi" w:hAnsiTheme="majorHAnsi" w:cstheme="majorHAnsi"/>
          <w:lang w:val="en-GB"/>
        </w:rPr>
        <w:t>) by subpopulation in 185 countries from 1990</w:t>
      </w:r>
      <w:r w:rsidR="00711EEA">
        <w:rPr>
          <w:rFonts w:asciiTheme="majorHAnsi" w:hAnsiTheme="majorHAnsi" w:cstheme="majorHAnsi"/>
          <w:lang w:val="en-GB"/>
        </w:rPr>
        <w:t xml:space="preserve"> to </w:t>
      </w:r>
      <w:r w:rsidRPr="00A55498">
        <w:rPr>
          <w:rFonts w:asciiTheme="majorHAnsi" w:hAnsiTheme="majorHAnsi" w:cstheme="majorHAnsi"/>
          <w:lang w:val="en-GB"/>
        </w:rPr>
        <w:t>2018 (5-y</w:t>
      </w:r>
      <w:r w:rsidR="00711EEA">
        <w:rPr>
          <w:rFonts w:asciiTheme="majorHAnsi" w:hAnsiTheme="majorHAnsi" w:cstheme="majorHAnsi"/>
          <w:lang w:val="en-GB"/>
        </w:rPr>
        <w:t>ear</w:t>
      </w:r>
      <w:r w:rsidRPr="00A55498">
        <w:rPr>
          <w:rFonts w:asciiTheme="majorHAnsi" w:hAnsiTheme="majorHAnsi" w:cstheme="majorHAnsi"/>
          <w:lang w:val="en-GB"/>
        </w:rPr>
        <w:t xml:space="preserve"> intervals </w:t>
      </w:r>
      <w:r w:rsidR="00711EEA">
        <w:rPr>
          <w:rFonts w:asciiTheme="majorHAnsi" w:hAnsiTheme="majorHAnsi" w:cstheme="majorHAnsi"/>
          <w:lang w:val="en-GB"/>
        </w:rPr>
        <w:t xml:space="preserve">from </w:t>
      </w:r>
      <w:r w:rsidRPr="00A55498">
        <w:rPr>
          <w:rFonts w:asciiTheme="majorHAnsi" w:hAnsiTheme="majorHAnsi" w:cstheme="majorHAnsi"/>
          <w:lang w:val="en-GB"/>
        </w:rPr>
        <w:t>1990</w:t>
      </w:r>
      <w:r w:rsidR="00711EEA">
        <w:rPr>
          <w:rFonts w:asciiTheme="majorHAnsi" w:hAnsiTheme="majorHAnsi" w:cstheme="majorHAnsi"/>
          <w:lang w:val="en-GB"/>
        </w:rPr>
        <w:t xml:space="preserve"> to </w:t>
      </w:r>
      <w:r w:rsidRPr="00A55498">
        <w:rPr>
          <w:rFonts w:asciiTheme="majorHAnsi" w:hAnsiTheme="majorHAnsi" w:cstheme="majorHAnsi"/>
          <w:lang w:val="en-GB"/>
        </w:rPr>
        <w:t>2015). Subpopulations are defined by 44 age</w:t>
      </w:r>
      <w:r w:rsidR="00AB6DB5" w:rsidRPr="00A55498">
        <w:rPr>
          <w:rFonts w:asciiTheme="majorHAnsi" w:hAnsiTheme="majorHAnsi" w:cstheme="majorHAnsi"/>
          <w:lang w:val="en-GB"/>
        </w:rPr>
        <w:t>–</w:t>
      </w:r>
      <w:r w:rsidRPr="00A55498">
        <w:rPr>
          <w:rFonts w:asciiTheme="majorHAnsi" w:hAnsiTheme="majorHAnsi" w:cstheme="majorHAnsi"/>
          <w:lang w:val="en-GB"/>
        </w:rPr>
        <w:t xml:space="preserve">sex groups, three levels of </w:t>
      </w:r>
      <w:r w:rsidRPr="00BC0E0F">
        <w:rPr>
          <w:rFonts w:asciiTheme="majorHAnsi" w:hAnsiTheme="majorHAnsi" w:cstheme="majorHAnsi"/>
          <w:lang w:val="en-GB"/>
        </w:rPr>
        <w:t>education (</w:t>
      </w:r>
      <w:r w:rsidRPr="00BC0E0F">
        <w:rPr>
          <w:rFonts w:asciiTheme="majorHAnsi" w:hAnsiTheme="majorHAnsi" w:cstheme="majorHAnsi"/>
          <w:bCs/>
          <w:lang w:val="en-GB"/>
        </w:rPr>
        <w:t xml:space="preserve">ie, </w:t>
      </w:r>
      <w:r w:rsidRPr="00BC0E0F">
        <w:rPr>
          <w:rFonts w:asciiTheme="majorHAnsi" w:hAnsiTheme="majorHAnsi" w:cstheme="majorHAnsi"/>
          <w:bCs/>
          <w:color w:val="FF0000"/>
          <w:lang w:val="en-GB"/>
        </w:rPr>
        <w:t>low, medium, and high</w:t>
      </w:r>
      <w:r w:rsidR="00BC0E0F" w:rsidRPr="00BC0E0F">
        <w:rPr>
          <w:rFonts w:asciiTheme="majorHAnsi" w:hAnsiTheme="majorHAnsi" w:cstheme="majorHAnsi"/>
          <w:bCs/>
          <w:color w:val="FF0000"/>
          <w:lang w:val="en-GB"/>
        </w:rPr>
        <w:t xml:space="preserve"> </w:t>
      </w:r>
      <w:commentRangeStart w:id="50"/>
      <w:r w:rsidR="00BC0E0F" w:rsidRPr="00BC0E0F">
        <w:rPr>
          <w:rFonts w:asciiTheme="majorHAnsi" w:hAnsiTheme="majorHAnsi" w:cstheme="majorHAnsi"/>
          <w:b/>
          <w:bCs/>
          <w:color w:val="FF0000"/>
          <w:lang w:val="en-GB"/>
        </w:rPr>
        <w:t>[A:</w:t>
      </w:r>
      <w:r w:rsidR="00BC0E0F">
        <w:rPr>
          <w:rFonts w:asciiTheme="majorHAnsi" w:hAnsiTheme="majorHAnsi" w:cstheme="majorHAnsi"/>
          <w:b/>
          <w:bCs/>
          <w:color w:val="FF0000"/>
          <w:lang w:val="en-GB"/>
        </w:rPr>
        <w:t xml:space="preserve"> could you provide further details here; what is classed as low, medium, and high?]</w:t>
      </w:r>
      <w:commentRangeEnd w:id="50"/>
      <w:r w:rsidR="004F607F">
        <w:rPr>
          <w:rStyle w:val="CommentReference"/>
        </w:rPr>
        <w:commentReference w:id="50"/>
      </w:r>
      <w:r w:rsidRPr="00A55498">
        <w:rPr>
          <w:rFonts w:asciiTheme="majorHAnsi" w:hAnsiTheme="majorHAnsi" w:cstheme="majorHAnsi"/>
          <w:lang w:val="en-GB"/>
        </w:rPr>
        <w:t xml:space="preserve">), and two areas of residence (ie, rural and urban). We excluded two nutrients from the analysis: potassium, which does not have accepted average requirement </w:t>
      </w:r>
      <w:r w:rsidR="00316F8D">
        <w:rPr>
          <w:rFonts w:asciiTheme="majorHAnsi" w:hAnsiTheme="majorHAnsi" w:cstheme="majorHAnsi"/>
          <w:lang w:val="en-GB"/>
        </w:rPr>
        <w:t>amounts</w:t>
      </w:r>
      <w:r w:rsidR="00711EEA">
        <w:rPr>
          <w:rFonts w:asciiTheme="majorHAnsi" w:hAnsiTheme="majorHAnsi" w:cstheme="majorHAnsi"/>
          <w:lang w:val="en-GB"/>
        </w:rPr>
        <w:t>;</w:t>
      </w:r>
      <w:r w:rsidR="00711EEA" w:rsidRPr="00A55498">
        <w:rPr>
          <w:rFonts w:asciiTheme="majorHAnsi" w:hAnsiTheme="majorHAnsi" w:cstheme="majorHAnsi"/>
          <w:lang w:val="en-GB"/>
        </w:rPr>
        <w:t xml:space="preserve"> </w:t>
      </w:r>
      <w:r w:rsidRPr="00A55498">
        <w:rPr>
          <w:rFonts w:asciiTheme="majorHAnsi" w:hAnsiTheme="majorHAnsi" w:cstheme="majorHAnsi"/>
          <w:lang w:val="en-GB"/>
        </w:rPr>
        <w:t xml:space="preserve">and vitamin D, </w:t>
      </w:r>
      <w:r w:rsidRPr="00A55498">
        <w:rPr>
          <w:rFonts w:asciiTheme="majorHAnsi" w:hAnsiTheme="majorHAnsi" w:cstheme="majorHAnsi"/>
          <w:color w:val="FF0000"/>
          <w:lang w:val="en-GB"/>
        </w:rPr>
        <w:t>which</w:t>
      </w:r>
      <w:r w:rsidR="00D77648" w:rsidRPr="00A55498">
        <w:rPr>
          <w:rFonts w:asciiTheme="majorHAnsi" w:hAnsiTheme="majorHAnsi" w:cstheme="majorHAnsi"/>
          <w:color w:val="FF0000"/>
          <w:lang w:val="en-GB"/>
        </w:rPr>
        <w:t xml:space="preserve"> </w:t>
      </w:r>
      <w:commentRangeStart w:id="51"/>
      <w:r w:rsidR="00D77648" w:rsidRPr="00D77648">
        <w:rPr>
          <w:rFonts w:asciiTheme="majorHAnsi" w:hAnsiTheme="majorHAnsi" w:cstheme="majorHAnsi"/>
          <w:b/>
          <w:color w:val="FF0000"/>
          <w:lang w:val="en-GB"/>
        </w:rPr>
        <w:t>[A:</w:t>
      </w:r>
      <w:r w:rsidR="00D77648">
        <w:rPr>
          <w:rFonts w:asciiTheme="majorHAnsi" w:hAnsiTheme="majorHAnsi" w:cstheme="majorHAnsi"/>
          <w:b/>
          <w:color w:val="FF0000"/>
          <w:lang w:val="en-GB"/>
        </w:rPr>
        <w:t xml:space="preserve"> “the distribution of which”?]</w:t>
      </w:r>
      <w:r w:rsidRPr="00A55498">
        <w:rPr>
          <w:rFonts w:asciiTheme="majorHAnsi" w:hAnsiTheme="majorHAnsi" w:cstheme="majorHAnsi"/>
          <w:lang w:val="en-GB"/>
        </w:rPr>
        <w:t xml:space="preserve"> is </w:t>
      </w:r>
      <w:commentRangeEnd w:id="51"/>
      <w:r w:rsidR="00A61534">
        <w:rPr>
          <w:rStyle w:val="CommentReference"/>
        </w:rPr>
        <w:commentReference w:id="51"/>
      </w:r>
      <w:r w:rsidRPr="00A55498">
        <w:rPr>
          <w:rFonts w:asciiTheme="majorHAnsi" w:hAnsiTheme="majorHAnsi" w:cstheme="majorHAnsi"/>
          <w:lang w:val="en-GB"/>
        </w:rPr>
        <w:t xml:space="preserve">highly geographically variable </w:t>
      </w:r>
      <w:ins w:id="52" w:author="Chris Free" w:date="2024-08-07T14:35:00Z">
        <w:r w:rsidR="00A61534">
          <w:rPr>
            <w:rFonts w:asciiTheme="majorHAnsi" w:hAnsiTheme="majorHAnsi" w:cstheme="majorHAnsi"/>
            <w:lang w:val="en-GB"/>
          </w:rPr>
          <w:t xml:space="preserve">in risk </w:t>
        </w:r>
      </w:ins>
      <w:r w:rsidRPr="00A55498">
        <w:rPr>
          <w:rFonts w:asciiTheme="majorHAnsi" w:hAnsiTheme="majorHAnsi" w:cstheme="majorHAnsi"/>
          <w:lang w:val="en-GB"/>
        </w:rPr>
        <w:t xml:space="preserve">because the average requirement </w:t>
      </w:r>
      <w:r w:rsidR="00316F8D">
        <w:rPr>
          <w:rFonts w:asciiTheme="majorHAnsi" w:hAnsiTheme="majorHAnsi" w:cstheme="majorHAnsi"/>
          <w:lang w:val="en-GB"/>
        </w:rPr>
        <w:t>amounts</w:t>
      </w:r>
      <w:r w:rsidRPr="00A55498">
        <w:rPr>
          <w:rFonts w:asciiTheme="majorHAnsi" w:hAnsiTheme="majorHAnsi" w:cstheme="majorHAnsi"/>
          <w:lang w:val="en-GB"/>
        </w:rPr>
        <w:t xml:space="preserve"> can be met through sun exposure rather than dietary intake.</w:t>
      </w:r>
      <w:r w:rsidR="00BC4FD2" w:rsidRPr="00A55498">
        <w:rPr>
          <w:rFonts w:asciiTheme="majorHAnsi" w:hAnsiTheme="majorHAnsi" w:cstheme="majorHAnsi"/>
          <w:vertAlign w:val="superscript"/>
          <w:lang w:val="en-GB"/>
        </w:rPr>
        <w:t>27</w:t>
      </w:r>
      <w:r w:rsidRPr="00A55498">
        <w:rPr>
          <w:rFonts w:asciiTheme="majorHAnsi" w:hAnsiTheme="majorHAnsi" w:cstheme="majorHAnsi"/>
          <w:lang w:val="en-GB"/>
        </w:rPr>
        <w:t xml:space="preserve"> This </w:t>
      </w:r>
      <w:r w:rsidR="00D77648">
        <w:rPr>
          <w:rFonts w:asciiTheme="majorHAnsi" w:hAnsiTheme="majorHAnsi" w:cstheme="majorHAnsi"/>
          <w:lang w:val="en-GB"/>
        </w:rPr>
        <w:t xml:space="preserve">exclusion </w:t>
      </w:r>
      <w:r w:rsidRPr="00A55498">
        <w:rPr>
          <w:rFonts w:asciiTheme="majorHAnsi" w:hAnsiTheme="majorHAnsi" w:cstheme="majorHAnsi"/>
          <w:lang w:val="en-GB"/>
        </w:rPr>
        <w:t>leaves 15 micronutrients (</w:t>
      </w:r>
      <w:r w:rsidR="00AB6DB5" w:rsidRPr="00A55498">
        <w:rPr>
          <w:rFonts w:asciiTheme="majorHAnsi" w:hAnsiTheme="majorHAnsi" w:cstheme="majorHAnsi"/>
          <w:lang w:val="en-GB"/>
        </w:rPr>
        <w:t xml:space="preserve">nine </w:t>
      </w:r>
      <w:r w:rsidRPr="00A55498">
        <w:rPr>
          <w:rFonts w:asciiTheme="majorHAnsi" w:hAnsiTheme="majorHAnsi" w:cstheme="majorHAnsi"/>
          <w:lang w:val="en-GB"/>
        </w:rPr>
        <w:t xml:space="preserve">vitamins and </w:t>
      </w:r>
      <w:r w:rsidR="00AB6DB5" w:rsidRPr="00A55498">
        <w:rPr>
          <w:rFonts w:asciiTheme="majorHAnsi" w:hAnsiTheme="majorHAnsi" w:cstheme="majorHAnsi"/>
          <w:lang w:val="en-GB"/>
        </w:rPr>
        <w:t xml:space="preserve">six </w:t>
      </w:r>
      <w:r w:rsidRPr="00A55498">
        <w:rPr>
          <w:rFonts w:asciiTheme="majorHAnsi" w:hAnsiTheme="majorHAnsi" w:cstheme="majorHAnsi"/>
          <w:lang w:val="en-GB"/>
        </w:rPr>
        <w:t>minerals) available for analysis (</w:t>
      </w:r>
      <w:r w:rsidR="00AB6DB5" w:rsidRPr="00A55498">
        <w:rPr>
          <w:rFonts w:asciiTheme="majorHAnsi" w:hAnsiTheme="majorHAnsi" w:cstheme="majorHAnsi"/>
          <w:color w:val="FF0000"/>
          <w:lang w:val="en-GB"/>
        </w:rPr>
        <w:t xml:space="preserve">appendix p </w:t>
      </w:r>
      <w:ins w:id="53" w:author="Chris Free" w:date="2024-08-07T15:21:00Z">
        <w:r w:rsidR="00ED59E5">
          <w:rPr>
            <w:rFonts w:asciiTheme="majorHAnsi" w:hAnsiTheme="majorHAnsi" w:cstheme="majorHAnsi"/>
            <w:color w:val="FF0000"/>
            <w:lang w:val="en-GB"/>
          </w:rPr>
          <w:t>2</w:t>
        </w:r>
      </w:ins>
      <w:del w:id="54" w:author="Chris Free" w:date="2024-08-07T15:21:00Z">
        <w:r w:rsidR="00AB6DB5" w:rsidRPr="00A55498" w:rsidDel="00ED59E5">
          <w:rPr>
            <w:rFonts w:asciiTheme="majorHAnsi" w:hAnsiTheme="majorHAnsi" w:cstheme="majorHAnsi"/>
            <w:color w:val="FF0000"/>
            <w:lang w:val="en-GB"/>
          </w:rPr>
          <w:delText>x</w:delText>
        </w:r>
      </w:del>
      <w:r w:rsidR="00AB6DB5" w:rsidRPr="00A55498">
        <w:rPr>
          <w:rFonts w:asciiTheme="majorHAnsi" w:hAnsiTheme="majorHAnsi" w:cstheme="majorHAnsi"/>
          <w:color w:val="FF0000"/>
          <w:lang w:val="en-GB"/>
        </w:rPr>
        <w:t xml:space="preserve"> </w:t>
      </w:r>
      <w:r w:rsidR="00AB6DB5"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We defined median intakes for each age</w:t>
      </w:r>
      <w:r w:rsidR="00D77648">
        <w:rPr>
          <w:rFonts w:asciiTheme="majorHAnsi" w:hAnsiTheme="majorHAnsi" w:cstheme="majorHAnsi"/>
          <w:lang w:val="en-GB"/>
        </w:rPr>
        <w:t>–</w:t>
      </w:r>
      <w:r w:rsidRPr="00A55498">
        <w:rPr>
          <w:rFonts w:asciiTheme="majorHAnsi" w:hAnsiTheme="majorHAnsi" w:cstheme="majorHAnsi"/>
          <w:lang w:val="en-GB"/>
        </w:rPr>
        <w:t xml:space="preserve">sex group using the average </w:t>
      </w:r>
      <w:r w:rsidR="00D77648">
        <w:rPr>
          <w:rFonts w:asciiTheme="majorHAnsi" w:hAnsiTheme="majorHAnsi" w:cstheme="majorHAnsi"/>
          <w:lang w:val="en-GB"/>
        </w:rPr>
        <w:t xml:space="preserve">provided by the GDD </w:t>
      </w:r>
      <w:r w:rsidRPr="00A55498">
        <w:rPr>
          <w:rFonts w:asciiTheme="majorHAnsi" w:hAnsiTheme="majorHAnsi" w:cstheme="majorHAnsi"/>
          <w:lang w:val="en-GB"/>
        </w:rPr>
        <w:t xml:space="preserve">across areas of residence and levels of education. We then averaged these intake estimates to match the 34 age </w:t>
      </w:r>
      <w:r w:rsidRPr="00A55498">
        <w:rPr>
          <w:rFonts w:asciiTheme="majorHAnsi" w:hAnsiTheme="majorHAnsi" w:cstheme="majorHAnsi"/>
          <w:lang w:val="en-GB"/>
        </w:rPr>
        <w:lastRenderedPageBreak/>
        <w:t xml:space="preserve">groups used in the Word Bank human population data </w:t>
      </w:r>
      <w:r w:rsidR="00D77648">
        <w:rPr>
          <w:rFonts w:asciiTheme="majorHAnsi" w:hAnsiTheme="majorHAnsi" w:cstheme="majorHAnsi"/>
          <w:lang w:val="en-GB"/>
        </w:rPr>
        <w:t>(</w:t>
      </w:r>
      <w:r w:rsidR="00D77648" w:rsidRPr="009779EE">
        <w:rPr>
          <w:rFonts w:asciiTheme="majorHAnsi" w:hAnsiTheme="majorHAnsi" w:cstheme="majorHAnsi"/>
          <w:color w:val="FF0000"/>
          <w:lang w:val="en-GB"/>
        </w:rPr>
        <w:t xml:space="preserve">appendix p </w:t>
      </w:r>
      <w:ins w:id="55" w:author="Chris Free" w:date="2024-08-07T15:21:00Z">
        <w:r w:rsidR="00ED59E5">
          <w:rPr>
            <w:rFonts w:asciiTheme="majorHAnsi" w:hAnsiTheme="majorHAnsi" w:cstheme="majorHAnsi"/>
            <w:color w:val="FF0000"/>
            <w:lang w:val="en-GB"/>
          </w:rPr>
          <w:t>4</w:t>
        </w:r>
      </w:ins>
      <w:del w:id="56" w:author="Chris Free" w:date="2024-08-07T15:21:00Z">
        <w:r w:rsidR="00D77648" w:rsidRPr="009779EE" w:rsidDel="00ED59E5">
          <w:rPr>
            <w:rFonts w:asciiTheme="majorHAnsi" w:hAnsiTheme="majorHAnsi" w:cstheme="majorHAnsi"/>
            <w:color w:val="FF0000"/>
            <w:lang w:val="en-GB"/>
          </w:rPr>
          <w:delText>x</w:delText>
        </w:r>
      </w:del>
      <w:r w:rsidR="00D77648" w:rsidRPr="009779EE">
        <w:rPr>
          <w:rFonts w:asciiTheme="majorHAnsi" w:hAnsiTheme="majorHAnsi" w:cstheme="majorHAnsi"/>
          <w:color w:val="FF0000"/>
          <w:lang w:val="en-GB"/>
        </w:rPr>
        <w:t xml:space="preserve"> </w:t>
      </w:r>
      <w:r w:rsidR="00D77648" w:rsidRPr="009779EE">
        <w:rPr>
          <w:rFonts w:asciiTheme="majorHAnsi" w:hAnsiTheme="majorHAnsi" w:cstheme="majorHAnsi"/>
          <w:b/>
          <w:color w:val="FF0000"/>
          <w:lang w:val="en-GB"/>
        </w:rPr>
        <w:t>[A: please state the relevant page of the appendix here]</w:t>
      </w:r>
      <w:r w:rsidR="00D77648">
        <w:rPr>
          <w:rFonts w:asciiTheme="majorHAnsi" w:hAnsiTheme="majorHAnsi" w:cstheme="majorHAnsi"/>
          <w:lang w:val="en-GB"/>
        </w:rPr>
        <w:t>).</w:t>
      </w:r>
      <w:r w:rsidR="00D77648" w:rsidRPr="00A55498">
        <w:rPr>
          <w:rFonts w:asciiTheme="majorHAnsi" w:hAnsiTheme="majorHAnsi" w:cstheme="majorHAnsi"/>
          <w:lang w:val="en-GB"/>
        </w:rPr>
        <w:t xml:space="preserve"> </w:t>
      </w:r>
      <w:r w:rsidRPr="00A55498">
        <w:rPr>
          <w:rFonts w:asciiTheme="majorHAnsi" w:hAnsiTheme="majorHAnsi" w:cstheme="majorHAnsi"/>
          <w:lang w:val="en-GB"/>
        </w:rPr>
        <w:t xml:space="preserve">Finally, to account for the supply of calcium and magnesium in drinking water, we assumed that all people consume their daily adequate intake of drinking water and that this water has an average concentration of 46 mg of calcium and 16 mg of magnesium per </w:t>
      </w:r>
      <w:r w:rsidR="004652FC">
        <w:rPr>
          <w:rFonts w:asciiTheme="majorHAnsi" w:hAnsiTheme="majorHAnsi" w:cstheme="majorHAnsi"/>
          <w:lang w:val="en-GB"/>
        </w:rPr>
        <w:t>litre</w:t>
      </w:r>
      <w:r w:rsidRPr="00A55498">
        <w:rPr>
          <w:rFonts w:asciiTheme="majorHAnsi" w:hAnsiTheme="majorHAnsi" w:cstheme="majorHAnsi"/>
          <w:lang w:val="en-GB"/>
        </w:rPr>
        <w:t>. Age-</w:t>
      </w:r>
      <w:r w:rsidR="00AB6DB5" w:rsidRPr="00A55498">
        <w:rPr>
          <w:rFonts w:asciiTheme="majorHAnsi" w:hAnsiTheme="majorHAnsi" w:cstheme="majorHAnsi"/>
          <w:lang w:val="en-GB"/>
        </w:rPr>
        <w:t>specific</w:t>
      </w:r>
      <w:r w:rsidRPr="00A55498">
        <w:rPr>
          <w:rFonts w:asciiTheme="majorHAnsi" w:hAnsiTheme="majorHAnsi" w:cstheme="majorHAnsi"/>
          <w:lang w:val="en-GB"/>
        </w:rPr>
        <w:t xml:space="preserve"> and sex-</w:t>
      </w:r>
      <w:r w:rsidRPr="004310C5">
        <w:rPr>
          <w:rFonts w:asciiTheme="majorHAnsi" w:hAnsiTheme="majorHAnsi" w:cstheme="majorHAnsi"/>
          <w:lang w:val="en-GB"/>
        </w:rPr>
        <w:t xml:space="preserve">specific adequate intakes are from </w:t>
      </w:r>
      <w:r w:rsidR="00D77439" w:rsidRPr="004310C5">
        <w:rPr>
          <w:rFonts w:asciiTheme="majorHAnsi" w:hAnsiTheme="majorHAnsi" w:cstheme="majorHAnsi"/>
          <w:lang w:val="en-GB"/>
        </w:rPr>
        <w:t>the</w:t>
      </w:r>
      <w:r w:rsidR="00E8650F" w:rsidRPr="004310C5">
        <w:rPr>
          <w:rFonts w:asciiTheme="majorHAnsi" w:hAnsiTheme="majorHAnsi" w:cstheme="majorHAnsi"/>
          <w:lang w:val="en-GB"/>
        </w:rPr>
        <w:t xml:space="preserve"> US</w:t>
      </w:r>
      <w:r w:rsidR="00D77439" w:rsidRPr="004310C5">
        <w:rPr>
          <w:rFonts w:asciiTheme="majorHAnsi" w:hAnsiTheme="majorHAnsi" w:cstheme="majorHAnsi"/>
          <w:lang w:val="en-GB"/>
        </w:rPr>
        <w:t xml:space="preserve"> </w:t>
      </w:r>
      <w:r w:rsidR="00D77439" w:rsidRPr="004310C5">
        <w:rPr>
          <w:rFonts w:asciiTheme="majorHAnsi" w:hAnsiTheme="majorHAnsi" w:cstheme="majorHAnsi"/>
          <w:bCs/>
        </w:rPr>
        <w:t>Institute of Medicin</w:t>
      </w:r>
      <w:r w:rsidR="001147D6" w:rsidRPr="004310C5">
        <w:rPr>
          <w:rFonts w:asciiTheme="majorHAnsi" w:hAnsiTheme="majorHAnsi" w:cstheme="majorHAnsi"/>
          <w:bCs/>
        </w:rPr>
        <w:t>e</w:t>
      </w:r>
      <w:r w:rsidR="001277DB" w:rsidRPr="004310C5">
        <w:rPr>
          <w:rFonts w:asciiTheme="majorHAnsi" w:hAnsiTheme="majorHAnsi" w:cstheme="majorHAnsi"/>
          <w:bCs/>
          <w:vertAlign w:val="superscript"/>
        </w:rPr>
        <w:t>28</w:t>
      </w:r>
      <w:r w:rsidRPr="004310C5">
        <w:rPr>
          <w:rFonts w:asciiTheme="majorHAnsi" w:hAnsiTheme="majorHAnsi" w:cstheme="majorHAnsi"/>
        </w:rPr>
        <w:t xml:space="preserve"> </w:t>
      </w:r>
      <w:r w:rsidRPr="004310C5">
        <w:rPr>
          <w:rFonts w:asciiTheme="majorHAnsi" w:hAnsiTheme="majorHAnsi" w:cstheme="majorHAnsi"/>
          <w:lang w:val="en-GB"/>
        </w:rPr>
        <w:t xml:space="preserve">and calcium and magnesium concentrations are the average of </w:t>
      </w:r>
      <w:r w:rsidR="001147D6" w:rsidRPr="004310C5">
        <w:rPr>
          <w:rFonts w:asciiTheme="majorHAnsi" w:hAnsiTheme="majorHAnsi" w:cstheme="majorHAnsi"/>
          <w:lang w:val="en-GB"/>
        </w:rPr>
        <w:t xml:space="preserve">those in </w:t>
      </w:r>
      <w:r w:rsidRPr="004310C5">
        <w:rPr>
          <w:rFonts w:asciiTheme="majorHAnsi" w:hAnsiTheme="majorHAnsi" w:cstheme="majorHAnsi"/>
          <w:lang w:val="en-GB"/>
        </w:rPr>
        <w:t>global water sources from WHO</w:t>
      </w:r>
      <w:r w:rsidR="00AB6DB5" w:rsidRPr="004310C5">
        <w:rPr>
          <w:rFonts w:asciiTheme="majorHAnsi" w:hAnsiTheme="majorHAnsi" w:cstheme="majorHAnsi"/>
          <w:lang w:val="en-GB"/>
        </w:rPr>
        <w:t>.</w:t>
      </w:r>
      <w:r w:rsidR="001277DB" w:rsidRPr="004310C5">
        <w:rPr>
          <w:rFonts w:asciiTheme="majorHAnsi" w:hAnsiTheme="majorHAnsi" w:cstheme="majorHAnsi"/>
          <w:vertAlign w:val="superscript"/>
          <w:lang w:val="en-GB"/>
        </w:rPr>
        <w:t>29</w:t>
      </w:r>
      <w:r w:rsidRPr="004310C5">
        <w:rPr>
          <w:rFonts w:asciiTheme="majorHAnsi" w:hAnsiTheme="majorHAnsi" w:cstheme="majorHAnsi"/>
          <w:lang w:val="en-GB"/>
        </w:rPr>
        <w:t xml:space="preserve">  </w:t>
      </w:r>
    </w:p>
    <w:p w14:paraId="10E1C87C" w14:textId="6C78569E"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57" w:name="_lnxbz9" w:colFirst="0" w:colLast="0"/>
      <w:bookmarkEnd w:id="57"/>
      <w:r w:rsidRPr="00A55498">
        <w:rPr>
          <w:rFonts w:asciiTheme="majorHAnsi" w:hAnsiTheme="majorHAnsi" w:cstheme="majorHAnsi"/>
          <w:b/>
          <w:bCs/>
          <w:color w:val="auto"/>
          <w:sz w:val="22"/>
          <w:szCs w:val="22"/>
          <w:lang w:val="en-GB"/>
        </w:rPr>
        <w:t>Defining subnational intake shapes</w:t>
      </w:r>
      <w:r w:rsidR="00A02D31" w:rsidRPr="00A55498">
        <w:rPr>
          <w:rFonts w:asciiTheme="majorHAnsi" w:hAnsiTheme="majorHAnsi" w:cstheme="majorHAnsi"/>
          <w:b/>
          <w:bCs/>
          <w:color w:val="auto"/>
          <w:sz w:val="22"/>
          <w:szCs w:val="22"/>
          <w:lang w:val="en-GB"/>
        </w:rPr>
        <w:t xml:space="preserve"> [H3]</w:t>
      </w:r>
    </w:p>
    <w:p w14:paraId="40D4FBE9" w14:textId="74A3007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We defined the shape of each subnational nutrient intake distribution using estimates of subnational nutrient intake shapes provided in the </w:t>
      </w:r>
      <w:r w:rsidRPr="00A55498">
        <w:rPr>
          <w:rFonts w:asciiTheme="majorHAnsi" w:hAnsiTheme="majorHAnsi" w:cstheme="majorHAnsi"/>
          <w:color w:val="00B050"/>
          <w:lang w:val="en-GB"/>
        </w:rPr>
        <w:t>nutriR database</w:t>
      </w:r>
      <w:r w:rsidR="00C1661D" w:rsidRPr="00A55498">
        <w:rPr>
          <w:rFonts w:asciiTheme="majorHAnsi" w:hAnsiTheme="majorHAnsi" w:cstheme="majorHAnsi"/>
          <w:color w:val="00B050"/>
          <w:lang w:val="en-GB"/>
        </w:rPr>
        <w:t xml:space="preserve"> </w:t>
      </w:r>
      <w:r w:rsidR="00C1661D" w:rsidRPr="00C1661D">
        <w:rPr>
          <w:rFonts w:asciiTheme="majorHAnsi" w:hAnsiTheme="majorHAnsi" w:cstheme="majorHAnsi"/>
          <w:b/>
          <w:color w:val="00B050"/>
          <w:lang w:val="en-GB"/>
        </w:rPr>
        <w:t>[Prod:</w:t>
      </w:r>
      <w:r w:rsidR="00C1661D">
        <w:rPr>
          <w:rFonts w:asciiTheme="majorHAnsi" w:hAnsiTheme="majorHAnsi" w:cstheme="majorHAnsi"/>
          <w:b/>
          <w:color w:val="00B050"/>
          <w:lang w:val="en-GB"/>
        </w:rPr>
        <w:t xml:space="preserve"> please add margin link with text “For the nutriR database see </w:t>
      </w:r>
      <w:r w:rsidR="00C1661D" w:rsidRPr="00C1661D">
        <w:rPr>
          <w:rFonts w:asciiTheme="majorHAnsi" w:hAnsiTheme="majorHAnsi" w:cstheme="majorHAnsi"/>
          <w:b/>
          <w:color w:val="00B050"/>
          <w:lang w:val="en-GB"/>
        </w:rPr>
        <w:t>https://github.com/cfree14/nutriR</w:t>
      </w:r>
      <w:r w:rsidR="00C1661D">
        <w:rPr>
          <w:rFonts w:asciiTheme="majorHAnsi" w:hAnsiTheme="majorHAnsi" w:cstheme="majorHAnsi"/>
          <w:b/>
          <w:color w:val="00B050"/>
          <w:lang w:val="en-GB"/>
        </w:rPr>
        <w:t>”]</w:t>
      </w:r>
      <w:r w:rsidRPr="00A55498">
        <w:rPr>
          <w:rFonts w:asciiTheme="majorHAnsi" w:hAnsiTheme="majorHAnsi" w:cstheme="majorHAnsi"/>
          <w:lang w:val="en-GB"/>
        </w:rPr>
        <w:t>.</w:t>
      </w:r>
      <w:r w:rsidR="00927C17" w:rsidRPr="00A55498">
        <w:rPr>
          <w:rFonts w:asciiTheme="majorHAnsi" w:hAnsiTheme="majorHAnsi" w:cstheme="majorHAnsi"/>
          <w:vertAlign w:val="superscript"/>
          <w:lang w:val="en-GB"/>
        </w:rPr>
        <w:t>24</w:t>
      </w:r>
      <w:r w:rsidRPr="00A55498">
        <w:rPr>
          <w:rFonts w:asciiTheme="majorHAnsi" w:hAnsiTheme="majorHAnsi" w:cstheme="majorHAnsi"/>
          <w:lang w:val="en-GB"/>
        </w:rPr>
        <w:t xml:space="preserve"> Passarelli </w:t>
      </w:r>
      <w:r w:rsidR="008B207B">
        <w:rPr>
          <w:rFonts w:asciiTheme="majorHAnsi" w:hAnsiTheme="majorHAnsi" w:cstheme="majorHAnsi"/>
          <w:lang w:val="en-GB"/>
        </w:rPr>
        <w:t>and colleagues</w:t>
      </w:r>
      <w:r w:rsidR="00927C17" w:rsidRPr="00A55498">
        <w:rPr>
          <w:rFonts w:asciiTheme="majorHAnsi" w:hAnsiTheme="majorHAnsi" w:cstheme="majorHAnsi"/>
          <w:vertAlign w:val="superscript"/>
          <w:lang w:val="en-GB"/>
        </w:rPr>
        <w:t>24</w:t>
      </w:r>
      <w:r w:rsidRPr="00A55498">
        <w:rPr>
          <w:rFonts w:asciiTheme="majorHAnsi" w:hAnsiTheme="majorHAnsi" w:cstheme="majorHAnsi"/>
          <w:lang w:val="en-GB"/>
        </w:rPr>
        <w:t xml:space="preserve"> assembled a database of dietary recall surveys from 31 countries and used this database to construct statistical distributions</w:t>
      </w:r>
      <w:r w:rsidR="008B207B">
        <w:rPr>
          <w:rFonts w:asciiTheme="majorHAnsi" w:hAnsiTheme="majorHAnsi" w:cstheme="majorHAnsi"/>
          <w:lang w:val="en-GB"/>
        </w:rPr>
        <w:t>—</w:t>
      </w:r>
      <w:r w:rsidRPr="00A55498">
        <w:rPr>
          <w:rFonts w:asciiTheme="majorHAnsi" w:hAnsiTheme="majorHAnsi" w:cstheme="majorHAnsi"/>
          <w:lang w:val="en-GB"/>
        </w:rPr>
        <w:t>either log-normal or gamma distributions</w:t>
      </w:r>
      <w:r w:rsidR="008B207B">
        <w:rPr>
          <w:rFonts w:asciiTheme="majorHAnsi" w:hAnsiTheme="majorHAnsi" w:cstheme="majorHAnsi"/>
          <w:lang w:val="en-GB"/>
        </w:rPr>
        <w:t>—</w:t>
      </w:r>
      <w:r w:rsidRPr="00A55498">
        <w:rPr>
          <w:rFonts w:asciiTheme="majorHAnsi" w:hAnsiTheme="majorHAnsi" w:cstheme="majorHAnsi"/>
          <w:lang w:val="en-GB"/>
        </w:rPr>
        <w:t>that describe usual intakes for 51 nutrients. The 31 countries were selected for inclusion</w:t>
      </w:r>
      <w:r w:rsidRPr="00A55498">
        <w:rPr>
          <w:rFonts w:asciiTheme="majorHAnsi" w:eastAsia="Arial Unicode MS" w:hAnsiTheme="majorHAnsi" w:cstheme="majorHAnsi"/>
          <w:lang w:val="en-GB"/>
        </w:rPr>
        <w:t xml:space="preserve"> </w:t>
      </w:r>
      <w:r w:rsidR="003A5D57" w:rsidRPr="00A55498">
        <w:rPr>
          <w:rFonts w:asciiTheme="majorHAnsi" w:eastAsia="Arial Unicode MS" w:hAnsiTheme="majorHAnsi" w:cstheme="majorHAnsi"/>
          <w:color w:val="FF0000"/>
          <w:lang w:val="en-GB"/>
        </w:rPr>
        <w:t xml:space="preserve">on the basis of </w:t>
      </w:r>
      <w:r w:rsidRPr="00A55498">
        <w:rPr>
          <w:rFonts w:asciiTheme="majorHAnsi" w:eastAsia="Arial Unicode MS" w:hAnsiTheme="majorHAnsi" w:cstheme="majorHAnsi"/>
          <w:color w:val="FF0000"/>
          <w:lang w:val="en-GB"/>
        </w:rPr>
        <w:t>whether</w:t>
      </w:r>
      <w:r w:rsidR="003A5D57" w:rsidRPr="00A55498">
        <w:rPr>
          <w:rFonts w:asciiTheme="majorHAnsi" w:eastAsia="Arial Unicode MS" w:hAnsiTheme="majorHAnsi" w:cstheme="majorHAnsi"/>
          <w:color w:val="FF0000"/>
          <w:lang w:val="en-GB"/>
        </w:rPr>
        <w:t xml:space="preserve"> </w:t>
      </w:r>
      <w:commentRangeStart w:id="58"/>
      <w:r w:rsidR="003A5D57" w:rsidRPr="00A74DDE">
        <w:rPr>
          <w:rFonts w:asciiTheme="majorHAnsi" w:eastAsia="Arial Unicode MS" w:hAnsiTheme="majorHAnsi" w:cstheme="majorHAnsi"/>
          <w:b/>
          <w:color w:val="FF0000"/>
          <w:lang w:val="en-GB"/>
        </w:rPr>
        <w:t>[A</w:t>
      </w:r>
      <w:r w:rsidR="003A5D57" w:rsidRPr="003A5D57">
        <w:rPr>
          <w:rFonts w:asciiTheme="majorHAnsi" w:eastAsia="Arial Unicode MS" w:hAnsiTheme="majorHAnsi" w:cstheme="majorHAnsi"/>
          <w:b/>
          <w:color w:val="FF0000"/>
          <w:lang w:val="en-GB"/>
        </w:rPr>
        <w:t>:</w:t>
      </w:r>
      <w:r w:rsidR="003A5D57">
        <w:rPr>
          <w:rFonts w:asciiTheme="majorHAnsi" w:eastAsia="Arial Unicode MS" w:hAnsiTheme="majorHAnsi" w:cstheme="majorHAnsi"/>
          <w:b/>
          <w:color w:val="FF0000"/>
          <w:lang w:val="en-GB"/>
        </w:rPr>
        <w:t xml:space="preserve"> “</w:t>
      </w:r>
      <w:r w:rsidR="00A74DDE">
        <w:rPr>
          <w:rFonts w:asciiTheme="majorHAnsi" w:eastAsia="Arial Unicode MS" w:hAnsiTheme="majorHAnsi" w:cstheme="majorHAnsi"/>
          <w:b/>
          <w:color w:val="FF0000"/>
          <w:lang w:val="en-GB"/>
        </w:rPr>
        <w:t>if”? Or did not all of these requirements need to be fulfilled?]</w:t>
      </w:r>
      <w:r w:rsidRPr="00A55498">
        <w:rPr>
          <w:rFonts w:asciiTheme="majorHAnsi" w:eastAsia="Arial Unicode MS" w:hAnsiTheme="majorHAnsi" w:cstheme="majorHAnsi"/>
          <w:lang w:val="en-GB"/>
        </w:rPr>
        <w:t xml:space="preserve"> </w:t>
      </w:r>
      <w:commentRangeEnd w:id="58"/>
      <w:r w:rsidR="00113298">
        <w:rPr>
          <w:rStyle w:val="CommentReference"/>
        </w:rPr>
        <w:commentReference w:id="58"/>
      </w:r>
      <w:r w:rsidRPr="00A55498">
        <w:rPr>
          <w:rFonts w:asciiTheme="majorHAnsi" w:eastAsia="Arial Unicode MS" w:hAnsiTheme="majorHAnsi" w:cstheme="majorHAnsi"/>
          <w:lang w:val="en-GB"/>
        </w:rPr>
        <w:t xml:space="preserve">there was an available dataset with individual-level dietary data, calculated nutrient-level data, </w:t>
      </w:r>
      <w:r w:rsidR="0073266F">
        <w:rPr>
          <w:rFonts w:asciiTheme="majorHAnsi" w:eastAsia="Arial Unicode MS" w:hAnsiTheme="majorHAnsi" w:cstheme="majorHAnsi"/>
          <w:lang w:val="en-GB"/>
        </w:rPr>
        <w:t xml:space="preserve">at least </w:t>
      </w:r>
      <w:r w:rsidRPr="00A55498">
        <w:rPr>
          <w:rFonts w:asciiTheme="majorHAnsi" w:eastAsia="Arial Unicode MS" w:hAnsiTheme="majorHAnsi" w:cstheme="majorHAnsi"/>
          <w:lang w:val="en-GB"/>
        </w:rPr>
        <w:t>2 days of dietary intake (for at least some participants), data based on a 24-h recall</w:t>
      </w:r>
      <w:r w:rsidRPr="00A55498">
        <w:rPr>
          <w:rFonts w:asciiTheme="majorHAnsi" w:eastAsia="Arial Unicode MS" w:hAnsiTheme="majorHAnsi" w:cstheme="majorHAnsi"/>
          <w:color w:val="FF0000"/>
          <w:lang w:val="en-GB"/>
        </w:rPr>
        <w:t xml:space="preserve"> or </w:t>
      </w:r>
      <w:r w:rsidR="003A5D57" w:rsidRPr="00A55498">
        <w:rPr>
          <w:rFonts w:asciiTheme="majorHAnsi" w:eastAsia="Arial Unicode MS" w:hAnsiTheme="majorHAnsi" w:cstheme="majorHAnsi"/>
          <w:color w:val="FF0000"/>
          <w:lang w:val="en-GB"/>
        </w:rPr>
        <w:t xml:space="preserve">a </w:t>
      </w:r>
      <w:r w:rsidRPr="00A55498">
        <w:rPr>
          <w:rFonts w:asciiTheme="majorHAnsi" w:eastAsia="Arial Unicode MS" w:hAnsiTheme="majorHAnsi" w:cstheme="majorHAnsi"/>
          <w:color w:val="FF0000"/>
          <w:lang w:val="en-GB"/>
        </w:rPr>
        <w:t>diet record</w:t>
      </w:r>
      <w:r w:rsidR="003A5D57" w:rsidRPr="00A55498">
        <w:rPr>
          <w:rFonts w:asciiTheme="majorHAnsi" w:eastAsia="Arial Unicode MS" w:hAnsiTheme="majorHAnsi" w:cstheme="majorHAnsi"/>
          <w:color w:val="FF0000"/>
          <w:lang w:val="en-GB"/>
        </w:rPr>
        <w:t xml:space="preserve"> or </w:t>
      </w:r>
      <w:r w:rsidRPr="00A55498">
        <w:rPr>
          <w:rFonts w:asciiTheme="majorHAnsi" w:eastAsia="Arial Unicode MS" w:hAnsiTheme="majorHAnsi" w:cstheme="majorHAnsi"/>
          <w:color w:val="FF0000"/>
          <w:lang w:val="en-GB"/>
        </w:rPr>
        <w:t>food diar</w:t>
      </w:r>
      <w:r w:rsidR="003A5D57" w:rsidRPr="00A55498">
        <w:rPr>
          <w:rFonts w:asciiTheme="majorHAnsi" w:eastAsia="Arial Unicode MS" w:hAnsiTheme="majorHAnsi" w:cstheme="majorHAnsi"/>
          <w:color w:val="FF0000"/>
          <w:lang w:val="en-GB"/>
        </w:rPr>
        <w:t xml:space="preserve">y </w:t>
      </w:r>
      <w:commentRangeStart w:id="59"/>
      <w:r w:rsidR="003A5D57" w:rsidRPr="003A5D57">
        <w:rPr>
          <w:rFonts w:asciiTheme="majorHAnsi" w:eastAsia="Arial Unicode MS" w:hAnsiTheme="majorHAnsi" w:cstheme="majorHAnsi"/>
          <w:b/>
          <w:color w:val="FF0000"/>
          <w:lang w:val="en-GB"/>
        </w:rPr>
        <w:t xml:space="preserve">[A: OK to avoid the </w:t>
      </w:r>
      <w:r w:rsidR="003A5D57">
        <w:rPr>
          <w:rFonts w:asciiTheme="majorHAnsi" w:eastAsia="Arial Unicode MS" w:hAnsiTheme="majorHAnsi" w:cstheme="majorHAnsi"/>
          <w:b/>
          <w:color w:val="FF0000"/>
          <w:lang w:val="en-GB"/>
        </w:rPr>
        <w:t>solidus?]</w:t>
      </w:r>
      <w:r w:rsidRPr="00A55498">
        <w:rPr>
          <w:rFonts w:asciiTheme="majorHAnsi" w:eastAsia="Arial Unicode MS" w:hAnsiTheme="majorHAnsi" w:cstheme="majorHAnsi"/>
          <w:lang w:val="en-GB"/>
        </w:rPr>
        <w:t xml:space="preserve">, </w:t>
      </w:r>
      <w:commentRangeEnd w:id="59"/>
      <w:r w:rsidR="00540177">
        <w:rPr>
          <w:rStyle w:val="CommentReference"/>
        </w:rPr>
        <w:commentReference w:id="59"/>
      </w:r>
      <w:r w:rsidRPr="00A55498">
        <w:rPr>
          <w:rFonts w:asciiTheme="majorHAnsi" w:eastAsia="Arial Unicode MS" w:hAnsiTheme="majorHAnsi" w:cstheme="majorHAnsi"/>
          <w:lang w:val="en-GB"/>
        </w:rPr>
        <w:t xml:space="preserve">and a sample size </w:t>
      </w:r>
      <w:r w:rsidR="00AB6DB5" w:rsidRPr="00A55498">
        <w:rPr>
          <w:rFonts w:asciiTheme="majorHAnsi" w:eastAsia="Arial Unicode MS" w:hAnsiTheme="majorHAnsi" w:cstheme="majorHAnsi"/>
          <w:lang w:val="en-GB"/>
        </w:rPr>
        <w:t xml:space="preserve">of more than </w:t>
      </w:r>
      <w:r w:rsidRPr="00A55498">
        <w:rPr>
          <w:rFonts w:asciiTheme="majorHAnsi" w:eastAsia="Arial Unicode MS" w:hAnsiTheme="majorHAnsi" w:cstheme="majorHAnsi"/>
          <w:lang w:val="en-GB"/>
        </w:rPr>
        <w:t>200 people.</w:t>
      </w:r>
      <w:r w:rsidR="00927C17" w:rsidRPr="00A55498">
        <w:rPr>
          <w:rFonts w:asciiTheme="majorHAnsi" w:eastAsia="Arial Unicode MS" w:hAnsiTheme="majorHAnsi" w:cstheme="majorHAnsi"/>
          <w:vertAlign w:val="superscript"/>
          <w:lang w:val="en-GB"/>
        </w:rPr>
        <w:t>24</w:t>
      </w:r>
      <w:r w:rsidRPr="00A55498">
        <w:rPr>
          <w:rFonts w:asciiTheme="majorHAnsi" w:hAnsiTheme="majorHAnsi" w:cstheme="majorHAnsi"/>
          <w:lang w:val="en-GB"/>
        </w:rPr>
        <w:t xml:space="preserve"> </w:t>
      </w:r>
      <w:r w:rsidR="00AB6DB5" w:rsidRPr="00A55498">
        <w:rPr>
          <w:rFonts w:asciiTheme="majorHAnsi" w:hAnsiTheme="majorHAnsi" w:cstheme="majorHAnsi"/>
          <w:lang w:val="en-GB"/>
        </w:rPr>
        <w:t xml:space="preserve">Owing </w:t>
      </w:r>
      <w:r w:rsidRPr="00A55498">
        <w:rPr>
          <w:rFonts w:asciiTheme="majorHAnsi" w:hAnsiTheme="majorHAnsi" w:cstheme="majorHAnsi"/>
          <w:lang w:val="en-GB"/>
        </w:rPr>
        <w:t xml:space="preserve">to limitations in the coverage of dietary recall surveys, distribution shapes are not available for all subnational groups, even within the 31 countries with data. </w:t>
      </w:r>
      <w:r w:rsidR="00AB6DB5" w:rsidRPr="00A55498">
        <w:rPr>
          <w:rFonts w:asciiTheme="majorHAnsi" w:hAnsiTheme="majorHAnsi" w:cstheme="majorHAnsi"/>
          <w:lang w:val="en-GB"/>
        </w:rPr>
        <w:t>We therefore</w:t>
      </w:r>
      <w:r w:rsidRPr="00A55498">
        <w:rPr>
          <w:rFonts w:asciiTheme="majorHAnsi" w:hAnsiTheme="majorHAnsi" w:cstheme="majorHAnsi"/>
          <w:lang w:val="en-GB"/>
        </w:rPr>
        <w:t xml:space="preserve"> matched every subnational group evaluated in this </w:t>
      </w:r>
      <w:r w:rsidR="007932F8">
        <w:rPr>
          <w:rFonts w:asciiTheme="majorHAnsi" w:hAnsiTheme="majorHAnsi" w:cstheme="majorHAnsi"/>
          <w:lang w:val="en-GB"/>
        </w:rPr>
        <w:t>study</w:t>
      </w:r>
      <w:r w:rsidR="007932F8" w:rsidRPr="00A55498">
        <w:rPr>
          <w:rFonts w:asciiTheme="majorHAnsi" w:hAnsiTheme="majorHAnsi" w:cstheme="majorHAnsi"/>
          <w:lang w:val="en-GB"/>
        </w:rPr>
        <w:t xml:space="preserve"> </w:t>
      </w:r>
      <w:r w:rsidRPr="00A55498">
        <w:rPr>
          <w:rFonts w:asciiTheme="majorHAnsi" w:hAnsiTheme="majorHAnsi" w:cstheme="majorHAnsi"/>
          <w:lang w:val="en-GB"/>
        </w:rPr>
        <w:t xml:space="preserve">with the shape parameters of the most similar subnational group with data. We </w:t>
      </w:r>
      <w:r w:rsidR="0073266F">
        <w:rPr>
          <w:rFonts w:asciiTheme="majorHAnsi" w:hAnsiTheme="majorHAnsi" w:cstheme="majorHAnsi"/>
          <w:lang w:val="en-GB"/>
        </w:rPr>
        <w:t>conducted</w:t>
      </w:r>
      <w:r w:rsidR="0073266F" w:rsidRPr="00A55498">
        <w:rPr>
          <w:rFonts w:asciiTheme="majorHAnsi" w:hAnsiTheme="majorHAnsi" w:cstheme="majorHAnsi"/>
          <w:lang w:val="en-GB"/>
        </w:rPr>
        <w:t xml:space="preserve"> </w:t>
      </w:r>
      <w:r w:rsidRPr="00A55498">
        <w:rPr>
          <w:rFonts w:asciiTheme="majorHAnsi" w:hAnsiTheme="majorHAnsi" w:cstheme="majorHAnsi"/>
          <w:lang w:val="en-GB"/>
        </w:rPr>
        <w:t>this matching with preference for shape parameters from the actual subpopulation (known)</w:t>
      </w:r>
      <w:r w:rsidR="007932F8">
        <w:rPr>
          <w:rFonts w:asciiTheme="majorHAnsi" w:hAnsiTheme="majorHAnsi" w:cstheme="majorHAnsi"/>
          <w:lang w:val="en-GB"/>
        </w:rPr>
        <w:t>,</w:t>
      </w:r>
      <w:r w:rsidRPr="00A55498">
        <w:rPr>
          <w:rFonts w:asciiTheme="majorHAnsi" w:hAnsiTheme="majorHAnsi" w:cstheme="majorHAnsi"/>
          <w:lang w:val="en-GB"/>
        </w:rPr>
        <w:t xml:space="preserve"> the nearest age</w:t>
      </w:r>
      <w:r w:rsidR="007932F8">
        <w:rPr>
          <w:rFonts w:asciiTheme="majorHAnsi" w:hAnsiTheme="majorHAnsi" w:cstheme="majorHAnsi"/>
          <w:lang w:val="en-GB"/>
        </w:rPr>
        <w:t xml:space="preserve"> </w:t>
      </w:r>
      <w:r w:rsidRPr="00A55498">
        <w:rPr>
          <w:rFonts w:asciiTheme="majorHAnsi" w:hAnsiTheme="majorHAnsi" w:cstheme="majorHAnsi"/>
          <w:lang w:val="en-GB"/>
        </w:rPr>
        <w:t>group within the country and sex (nearest age group)</w:t>
      </w:r>
      <w:r w:rsidR="007932F8">
        <w:rPr>
          <w:rFonts w:asciiTheme="majorHAnsi" w:hAnsiTheme="majorHAnsi" w:cstheme="majorHAnsi"/>
          <w:lang w:val="en-GB"/>
        </w:rPr>
        <w:t>,</w:t>
      </w:r>
      <w:r w:rsidRPr="00A55498">
        <w:rPr>
          <w:rFonts w:asciiTheme="majorHAnsi" w:hAnsiTheme="majorHAnsi" w:cstheme="majorHAnsi"/>
          <w:lang w:val="en-GB"/>
        </w:rPr>
        <w:t xml:space="preserve"> the corresponding age</w:t>
      </w:r>
      <w:r w:rsidR="0073266F">
        <w:rPr>
          <w:rFonts w:asciiTheme="majorHAnsi" w:hAnsiTheme="majorHAnsi" w:cstheme="majorHAnsi"/>
          <w:lang w:val="en-GB"/>
        </w:rPr>
        <w:t xml:space="preserve"> </w:t>
      </w:r>
      <w:r w:rsidRPr="00A55498">
        <w:rPr>
          <w:rFonts w:asciiTheme="majorHAnsi" w:hAnsiTheme="majorHAnsi" w:cstheme="majorHAnsi"/>
          <w:lang w:val="en-GB"/>
        </w:rPr>
        <w:t>group from the opposite sex within a country (opposite sex)</w:t>
      </w:r>
      <w:r w:rsidR="007932F8">
        <w:rPr>
          <w:rFonts w:asciiTheme="majorHAnsi" w:hAnsiTheme="majorHAnsi" w:cstheme="majorHAnsi"/>
          <w:lang w:val="en-GB"/>
        </w:rPr>
        <w:t>,</w:t>
      </w:r>
      <w:r w:rsidRPr="00A55498">
        <w:rPr>
          <w:rFonts w:asciiTheme="majorHAnsi" w:hAnsiTheme="majorHAnsi" w:cstheme="majorHAnsi"/>
          <w:lang w:val="en-GB"/>
        </w:rPr>
        <w:t xml:space="preserve"> and the corresponding age</w:t>
      </w:r>
      <w:r w:rsidR="007932F8">
        <w:rPr>
          <w:rFonts w:asciiTheme="majorHAnsi" w:hAnsiTheme="majorHAnsi" w:cstheme="majorHAnsi"/>
          <w:lang w:val="en-GB"/>
        </w:rPr>
        <w:t>–</w:t>
      </w:r>
      <w:r w:rsidRPr="00A55498">
        <w:rPr>
          <w:rFonts w:asciiTheme="majorHAnsi" w:hAnsiTheme="majorHAnsi" w:cstheme="majorHAnsi"/>
          <w:lang w:val="en-GB"/>
        </w:rPr>
        <w:t>sex group from the country with the most similar nutrient intakes to the country of interest (most similar country). We identified the country with the most similar nutrient intakes to the country of interest as the country with the smallest Euclidean distance in a dissimilarity matrix computed using the 2018 national nutrient intakes estimated in the GDD (</w:t>
      </w:r>
      <w:r w:rsidR="00AB6DB5" w:rsidRPr="00A55498">
        <w:rPr>
          <w:rFonts w:asciiTheme="majorHAnsi" w:hAnsiTheme="majorHAnsi" w:cstheme="majorHAnsi"/>
          <w:color w:val="FF0000"/>
          <w:lang w:val="en-GB"/>
        </w:rPr>
        <w:t xml:space="preserve">appendix p </w:t>
      </w:r>
      <w:ins w:id="60" w:author="Chris Free" w:date="2024-08-07T15:22:00Z">
        <w:r w:rsidR="00ED59E5">
          <w:rPr>
            <w:rFonts w:asciiTheme="majorHAnsi" w:hAnsiTheme="majorHAnsi" w:cstheme="majorHAnsi"/>
            <w:color w:val="FF0000"/>
            <w:lang w:val="en-GB"/>
          </w:rPr>
          <w:t>7</w:t>
        </w:r>
      </w:ins>
      <w:del w:id="61" w:author="Chris Free" w:date="2024-08-07T15:22:00Z">
        <w:r w:rsidR="00AB6DB5" w:rsidRPr="00A55498" w:rsidDel="00ED59E5">
          <w:rPr>
            <w:rFonts w:asciiTheme="majorHAnsi" w:hAnsiTheme="majorHAnsi" w:cstheme="majorHAnsi"/>
            <w:color w:val="FF0000"/>
            <w:lang w:val="en-GB"/>
          </w:rPr>
          <w:delText>x</w:delText>
        </w:r>
      </w:del>
      <w:r w:rsidR="00AB6DB5" w:rsidRPr="00A55498">
        <w:rPr>
          <w:rFonts w:asciiTheme="majorHAnsi" w:hAnsiTheme="majorHAnsi" w:cstheme="majorHAnsi"/>
          <w:color w:val="FF0000"/>
          <w:lang w:val="en-GB"/>
        </w:rPr>
        <w:t xml:space="preserve"> </w:t>
      </w:r>
      <w:r w:rsidR="00AB6DB5"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w:t>
      </w:r>
      <w:commentRangeStart w:id="62"/>
      <w:r w:rsidR="007932F8" w:rsidRPr="00A55498">
        <w:rPr>
          <w:rFonts w:asciiTheme="majorHAnsi" w:hAnsiTheme="majorHAnsi" w:cstheme="majorHAnsi"/>
          <w:color w:val="FF0000"/>
          <w:lang w:val="en-GB"/>
        </w:rPr>
        <w:t>ie</w:t>
      </w:r>
      <w:r w:rsidRPr="00A55498">
        <w:rPr>
          <w:rFonts w:asciiTheme="majorHAnsi" w:hAnsiTheme="majorHAnsi" w:cstheme="majorHAnsi"/>
          <w:color w:val="FF0000"/>
          <w:lang w:val="en-GB"/>
        </w:rPr>
        <w:t>,</w:t>
      </w:r>
      <w:r w:rsidR="007932F8" w:rsidRPr="00A55498">
        <w:rPr>
          <w:rFonts w:asciiTheme="majorHAnsi" w:hAnsiTheme="majorHAnsi" w:cstheme="majorHAnsi"/>
          <w:color w:val="FF0000"/>
          <w:lang w:val="en-GB"/>
        </w:rPr>
        <w:t xml:space="preserve"> </w:t>
      </w:r>
      <w:r w:rsidR="007932F8" w:rsidRPr="007932F8">
        <w:rPr>
          <w:rFonts w:asciiTheme="majorHAnsi" w:hAnsiTheme="majorHAnsi" w:cstheme="majorHAnsi"/>
          <w:b/>
          <w:color w:val="FF0000"/>
          <w:lang w:val="en-GB"/>
        </w:rPr>
        <w:t xml:space="preserve">[A: </w:t>
      </w:r>
      <w:r w:rsidR="007932F8">
        <w:rPr>
          <w:rFonts w:asciiTheme="majorHAnsi" w:hAnsiTheme="majorHAnsi" w:cstheme="majorHAnsi"/>
          <w:b/>
          <w:color w:val="FF0000"/>
          <w:lang w:val="en-GB"/>
        </w:rPr>
        <w:t>OK?]</w:t>
      </w:r>
      <w:r w:rsidRPr="00A55498">
        <w:rPr>
          <w:rFonts w:asciiTheme="majorHAnsi" w:hAnsiTheme="majorHAnsi" w:cstheme="majorHAnsi"/>
          <w:lang w:val="en-GB"/>
        </w:rPr>
        <w:t xml:space="preserve"> the </w:t>
      </w:r>
      <w:commentRangeEnd w:id="62"/>
      <w:r w:rsidR="00AE6895">
        <w:rPr>
          <w:rStyle w:val="CommentReference"/>
        </w:rPr>
        <w:commentReference w:id="62"/>
      </w:r>
      <w:r w:rsidRPr="00A55498">
        <w:rPr>
          <w:rFonts w:asciiTheme="majorHAnsi" w:hAnsiTheme="majorHAnsi" w:cstheme="majorHAnsi"/>
          <w:lang w:val="en-GB"/>
        </w:rPr>
        <w:t xml:space="preserve">country with the most similar nutrient intakes in multivariate space. </w:t>
      </w:r>
      <w:r w:rsidR="008B207B">
        <w:rPr>
          <w:rFonts w:asciiTheme="majorHAnsi" w:hAnsiTheme="majorHAnsi" w:cstheme="majorHAnsi"/>
          <w:lang w:val="en-GB"/>
        </w:rPr>
        <w:t>T</w:t>
      </w:r>
      <w:r w:rsidRPr="00A55498">
        <w:rPr>
          <w:rFonts w:asciiTheme="majorHAnsi" w:hAnsiTheme="majorHAnsi" w:cstheme="majorHAnsi"/>
          <w:lang w:val="en-GB"/>
        </w:rPr>
        <w:t>he extent and sources of borrowed shape information</w:t>
      </w:r>
      <w:r w:rsidR="008B207B">
        <w:rPr>
          <w:rFonts w:asciiTheme="majorHAnsi" w:hAnsiTheme="majorHAnsi" w:cstheme="majorHAnsi"/>
          <w:lang w:val="en-GB"/>
        </w:rPr>
        <w:t xml:space="preserve"> are shown in the appendix (</w:t>
      </w:r>
      <w:r w:rsidR="008B207B" w:rsidRPr="0034403D">
        <w:rPr>
          <w:rFonts w:asciiTheme="majorHAnsi" w:hAnsiTheme="majorHAnsi" w:cstheme="majorHAnsi"/>
          <w:color w:val="FF0000"/>
          <w:lang w:val="en-GB"/>
        </w:rPr>
        <w:t xml:space="preserve">p </w:t>
      </w:r>
      <w:ins w:id="63" w:author="Chris Free" w:date="2024-08-07T15:22:00Z">
        <w:r w:rsidR="00ED59E5">
          <w:rPr>
            <w:rFonts w:asciiTheme="majorHAnsi" w:hAnsiTheme="majorHAnsi" w:cstheme="majorHAnsi"/>
            <w:color w:val="FF0000"/>
            <w:lang w:val="en-GB"/>
          </w:rPr>
          <w:t>8</w:t>
        </w:r>
      </w:ins>
      <w:del w:id="64" w:author="Chris Free" w:date="2024-08-07T15:22:00Z">
        <w:r w:rsidR="008B207B" w:rsidRPr="0034403D" w:rsidDel="00ED59E5">
          <w:rPr>
            <w:rFonts w:asciiTheme="majorHAnsi" w:hAnsiTheme="majorHAnsi" w:cstheme="majorHAnsi"/>
            <w:color w:val="FF0000"/>
            <w:lang w:val="en-GB"/>
          </w:rPr>
          <w:delText>x</w:delText>
        </w:r>
      </w:del>
      <w:r w:rsidR="008B207B" w:rsidRPr="0034403D">
        <w:rPr>
          <w:rFonts w:asciiTheme="majorHAnsi" w:hAnsiTheme="majorHAnsi" w:cstheme="majorHAnsi"/>
          <w:color w:val="FF0000"/>
          <w:lang w:val="en-GB"/>
        </w:rPr>
        <w:t xml:space="preserve"> </w:t>
      </w:r>
      <w:r w:rsidR="008B207B" w:rsidRPr="0034403D">
        <w:rPr>
          <w:rFonts w:asciiTheme="majorHAnsi" w:hAnsiTheme="majorHAnsi" w:cstheme="majorHAnsi"/>
          <w:b/>
          <w:color w:val="FF0000"/>
          <w:lang w:val="en-GB"/>
        </w:rPr>
        <w:t>[A: please state the relevant page of the appendix here]</w:t>
      </w:r>
      <w:r w:rsidR="008B207B" w:rsidRPr="00A55498">
        <w:rPr>
          <w:rFonts w:asciiTheme="majorHAnsi" w:hAnsiTheme="majorHAnsi" w:cstheme="majorHAnsi"/>
          <w:bCs/>
          <w:lang w:val="en-GB"/>
        </w:rPr>
        <w:t>)</w:t>
      </w:r>
      <w:r w:rsidRPr="00A55498">
        <w:rPr>
          <w:rFonts w:asciiTheme="majorHAnsi" w:hAnsiTheme="majorHAnsi" w:cstheme="majorHAnsi"/>
          <w:lang w:val="en-GB"/>
        </w:rPr>
        <w:t>.</w:t>
      </w:r>
    </w:p>
    <w:p w14:paraId="45D102B2" w14:textId="6195651C"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65" w:name="_35nkun2" w:colFirst="0" w:colLast="0"/>
      <w:bookmarkEnd w:id="65"/>
      <w:r w:rsidRPr="00A55498">
        <w:rPr>
          <w:rFonts w:asciiTheme="majorHAnsi" w:hAnsiTheme="majorHAnsi" w:cstheme="majorHAnsi"/>
          <w:b/>
          <w:bCs/>
          <w:color w:val="auto"/>
          <w:sz w:val="22"/>
          <w:szCs w:val="22"/>
          <w:lang w:val="en-GB"/>
        </w:rPr>
        <w:t>Defining subnational intake distributions</w:t>
      </w:r>
      <w:r w:rsidR="00A02D31" w:rsidRPr="00A55498">
        <w:rPr>
          <w:rFonts w:asciiTheme="majorHAnsi" w:hAnsiTheme="majorHAnsi" w:cstheme="majorHAnsi"/>
          <w:b/>
          <w:bCs/>
          <w:color w:val="auto"/>
          <w:sz w:val="22"/>
          <w:szCs w:val="22"/>
          <w:lang w:val="en-GB"/>
        </w:rPr>
        <w:t xml:space="preserve"> [H3]</w:t>
      </w:r>
    </w:p>
    <w:p w14:paraId="7E613376" w14:textId="251BDCB3"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We specified the final usual intake distribution for each subnational group using its median value and matched shape parameters (</w:t>
      </w:r>
      <w:r w:rsidR="00AB6DB5" w:rsidRPr="00A55498">
        <w:rPr>
          <w:rFonts w:asciiTheme="majorHAnsi" w:hAnsiTheme="majorHAnsi" w:cstheme="majorHAnsi"/>
          <w:lang w:val="en-GB"/>
        </w:rPr>
        <w:t xml:space="preserve">figure </w:t>
      </w:r>
      <w:r w:rsidRPr="00A55498">
        <w:rPr>
          <w:rFonts w:asciiTheme="majorHAnsi" w:hAnsiTheme="majorHAnsi" w:cstheme="majorHAnsi"/>
          <w:lang w:val="en-GB"/>
        </w:rPr>
        <w:t xml:space="preserve">1A). The matched shape parameters describe the variability of each distribution but produce different medians </w:t>
      </w:r>
      <w:r w:rsidR="000A295D">
        <w:rPr>
          <w:rFonts w:asciiTheme="majorHAnsi" w:hAnsiTheme="majorHAnsi" w:cstheme="majorHAnsi"/>
          <w:lang w:val="en-GB"/>
        </w:rPr>
        <w:t>to</w:t>
      </w:r>
      <w:r w:rsidR="000A295D" w:rsidRPr="00A55498">
        <w:rPr>
          <w:rFonts w:asciiTheme="majorHAnsi" w:hAnsiTheme="majorHAnsi" w:cstheme="majorHAnsi"/>
          <w:lang w:val="en-GB"/>
        </w:rPr>
        <w:t xml:space="preserve"> </w:t>
      </w:r>
      <w:r w:rsidRPr="00A55498">
        <w:rPr>
          <w:rFonts w:asciiTheme="majorHAnsi" w:hAnsiTheme="majorHAnsi" w:cstheme="majorHAnsi"/>
          <w:lang w:val="en-GB"/>
        </w:rPr>
        <w:t xml:space="preserve">those prescribed by the GDD estimates. Therefore, we shifted the shape parameters to match the GDD median while maintaining the variability described by the matched shape parameters. For intake distributions </w:t>
      </w:r>
      <w:r w:rsidR="000A295D" w:rsidRPr="00A55498">
        <w:rPr>
          <w:rFonts w:asciiTheme="majorHAnsi" w:hAnsiTheme="majorHAnsi" w:cstheme="majorHAnsi"/>
          <w:lang w:val="en-GB"/>
        </w:rPr>
        <w:t>parameteri</w:t>
      </w:r>
      <w:r w:rsidR="000A295D">
        <w:rPr>
          <w:rFonts w:asciiTheme="majorHAnsi" w:hAnsiTheme="majorHAnsi" w:cstheme="majorHAnsi"/>
          <w:lang w:val="en-GB"/>
        </w:rPr>
        <w:t>s</w:t>
      </w:r>
      <w:r w:rsidR="000A295D" w:rsidRPr="00A55498">
        <w:rPr>
          <w:rFonts w:asciiTheme="majorHAnsi" w:hAnsiTheme="majorHAnsi" w:cstheme="majorHAnsi"/>
          <w:lang w:val="en-GB"/>
        </w:rPr>
        <w:t xml:space="preserve">ed </w:t>
      </w:r>
      <w:r w:rsidRPr="00A55498">
        <w:rPr>
          <w:rFonts w:asciiTheme="majorHAnsi" w:hAnsiTheme="majorHAnsi" w:cstheme="majorHAnsi"/>
          <w:lang w:val="en-GB"/>
        </w:rPr>
        <w:t xml:space="preserve">using a log-normal distribution, we maintained the variability parameter, σ, and shifted </w:t>
      </w:r>
      <w:r w:rsidRPr="00A55498">
        <w:rPr>
          <w:rFonts w:asciiTheme="majorHAnsi" w:hAnsiTheme="majorHAnsi" w:cstheme="majorHAnsi"/>
          <w:lang w:val="en-GB"/>
        </w:rPr>
        <w:lastRenderedPageBreak/>
        <w:t xml:space="preserve">the centrality parameter, µ. For intake distributions </w:t>
      </w:r>
      <w:r w:rsidR="00371A78" w:rsidRPr="00A55498">
        <w:rPr>
          <w:rFonts w:asciiTheme="majorHAnsi" w:hAnsiTheme="majorHAnsi" w:cstheme="majorHAnsi"/>
          <w:lang w:val="en-GB"/>
        </w:rPr>
        <w:t>parameteri</w:t>
      </w:r>
      <w:r w:rsidR="00371A78" w:rsidRPr="00371A78">
        <w:rPr>
          <w:rFonts w:asciiTheme="majorHAnsi" w:hAnsiTheme="majorHAnsi" w:cstheme="majorHAnsi"/>
          <w:lang w:val="en-GB"/>
        </w:rPr>
        <w:t>s</w:t>
      </w:r>
      <w:r w:rsidR="00371A78" w:rsidRPr="00A55498">
        <w:rPr>
          <w:rFonts w:asciiTheme="majorHAnsi" w:hAnsiTheme="majorHAnsi" w:cstheme="majorHAnsi"/>
          <w:lang w:val="en-GB"/>
        </w:rPr>
        <w:t xml:space="preserve">ed </w:t>
      </w:r>
      <w:r w:rsidRPr="00A55498">
        <w:rPr>
          <w:rFonts w:asciiTheme="majorHAnsi" w:hAnsiTheme="majorHAnsi" w:cstheme="majorHAnsi"/>
          <w:lang w:val="en-GB"/>
        </w:rPr>
        <w:t xml:space="preserve">using a gamma distribution, we maintained the variability parameter, α, and shifted the centrality parameter, </w:t>
      </w:r>
      <w:r w:rsidRPr="00A55498">
        <w:rPr>
          <w:rFonts w:ascii="Calibri" w:hAnsi="Calibri" w:cs="Calibri"/>
          <w:lang w:val="en-GB"/>
        </w:rPr>
        <w:t>β</w:t>
      </w:r>
      <w:r w:rsidRPr="00A55498">
        <w:rPr>
          <w:rFonts w:asciiTheme="majorHAnsi" w:hAnsiTheme="majorHAnsi" w:cstheme="majorHAnsi"/>
          <w:lang w:val="en-GB"/>
        </w:rPr>
        <w:t xml:space="preserve">. The shifted parameters were derived analytically for the log-normal distribution and numerically for the gamma distribution using the </w:t>
      </w:r>
      <w:r w:rsidRPr="00A55498">
        <w:rPr>
          <w:rFonts w:asciiTheme="majorHAnsi" w:hAnsiTheme="majorHAnsi" w:cstheme="majorHAnsi"/>
          <w:i/>
          <w:lang w:val="en-GB"/>
        </w:rPr>
        <w:t xml:space="preserve">shift_dist() </w:t>
      </w:r>
      <w:r w:rsidRPr="00A55498">
        <w:rPr>
          <w:rFonts w:asciiTheme="majorHAnsi" w:hAnsiTheme="majorHAnsi" w:cstheme="majorHAnsi"/>
          <w:lang w:val="en-GB"/>
        </w:rPr>
        <w:t xml:space="preserve">function in the </w:t>
      </w:r>
      <w:r w:rsidRPr="00A55498">
        <w:rPr>
          <w:rFonts w:asciiTheme="majorHAnsi" w:hAnsiTheme="majorHAnsi" w:cstheme="majorHAnsi"/>
          <w:i/>
          <w:lang w:val="en-GB"/>
        </w:rPr>
        <w:t>nutriR</w:t>
      </w:r>
      <w:r w:rsidRPr="00A55498">
        <w:rPr>
          <w:rFonts w:asciiTheme="majorHAnsi" w:hAnsiTheme="majorHAnsi" w:cstheme="majorHAnsi"/>
          <w:lang w:val="en-GB"/>
        </w:rPr>
        <w:t xml:space="preserve"> package. </w:t>
      </w:r>
      <w:r w:rsidR="00371A78">
        <w:rPr>
          <w:rFonts w:asciiTheme="majorHAnsi" w:hAnsiTheme="majorHAnsi" w:cstheme="majorHAnsi"/>
          <w:lang w:val="en-GB"/>
        </w:rPr>
        <w:t>F</w:t>
      </w:r>
      <w:r w:rsidRPr="00A55498">
        <w:rPr>
          <w:rFonts w:asciiTheme="majorHAnsi" w:hAnsiTheme="majorHAnsi" w:cstheme="majorHAnsi"/>
          <w:lang w:val="en-GB"/>
        </w:rPr>
        <w:t>or a conceptual illustration of these distribution shifts</w:t>
      </w:r>
      <w:r w:rsidR="00371A78">
        <w:rPr>
          <w:rFonts w:asciiTheme="majorHAnsi" w:hAnsiTheme="majorHAnsi" w:cstheme="majorHAnsi"/>
          <w:lang w:val="en-GB"/>
        </w:rPr>
        <w:t xml:space="preserve">, see </w:t>
      </w:r>
      <w:r w:rsidR="00371A78" w:rsidRPr="009779EE">
        <w:rPr>
          <w:rFonts w:asciiTheme="majorHAnsi" w:hAnsiTheme="majorHAnsi" w:cstheme="majorHAnsi"/>
          <w:color w:val="FF0000"/>
          <w:lang w:val="en-GB"/>
        </w:rPr>
        <w:t xml:space="preserve">appendix p </w:t>
      </w:r>
      <w:ins w:id="66" w:author="Chris Free" w:date="2024-08-07T15:23:00Z">
        <w:r w:rsidR="00ED59E5">
          <w:rPr>
            <w:rFonts w:asciiTheme="majorHAnsi" w:hAnsiTheme="majorHAnsi" w:cstheme="majorHAnsi"/>
            <w:color w:val="FF0000"/>
            <w:lang w:val="en-GB"/>
          </w:rPr>
          <w:t>9</w:t>
        </w:r>
      </w:ins>
      <w:del w:id="67" w:author="Chris Free" w:date="2024-08-07T15:22:00Z">
        <w:r w:rsidR="00371A78" w:rsidRPr="009779EE" w:rsidDel="00ED59E5">
          <w:rPr>
            <w:rFonts w:asciiTheme="majorHAnsi" w:hAnsiTheme="majorHAnsi" w:cstheme="majorHAnsi"/>
            <w:color w:val="FF0000"/>
            <w:lang w:val="en-GB"/>
          </w:rPr>
          <w:delText>x</w:delText>
        </w:r>
      </w:del>
      <w:r w:rsidR="00371A78" w:rsidRPr="009779EE">
        <w:rPr>
          <w:rFonts w:asciiTheme="majorHAnsi" w:hAnsiTheme="majorHAnsi" w:cstheme="majorHAnsi"/>
          <w:color w:val="FF0000"/>
          <w:lang w:val="en-GB"/>
        </w:rPr>
        <w:t xml:space="preserve"> </w:t>
      </w:r>
      <w:r w:rsidR="00371A78" w:rsidRPr="009779EE">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w:t>
      </w:r>
    </w:p>
    <w:p w14:paraId="72003D09" w14:textId="78D06685" w:rsidR="0061716F" w:rsidRPr="00A55498" w:rsidRDefault="0048781D" w:rsidP="00BB28F2">
      <w:pPr>
        <w:pStyle w:val="Heading3"/>
        <w:spacing w:line="360" w:lineRule="auto"/>
        <w:rPr>
          <w:rFonts w:asciiTheme="majorHAnsi" w:hAnsiTheme="majorHAnsi" w:cstheme="majorHAnsi"/>
          <w:b/>
          <w:bCs/>
          <w:color w:val="auto"/>
          <w:sz w:val="22"/>
          <w:szCs w:val="22"/>
          <w:lang w:val="en-GB"/>
        </w:rPr>
      </w:pPr>
      <w:bookmarkStart w:id="68" w:name="_1ksv4uv" w:colFirst="0" w:colLast="0"/>
      <w:bookmarkEnd w:id="68"/>
      <w:r w:rsidRPr="00A55498">
        <w:rPr>
          <w:rFonts w:asciiTheme="majorHAnsi" w:hAnsiTheme="majorHAnsi" w:cstheme="majorHAnsi"/>
          <w:b/>
          <w:bCs/>
          <w:color w:val="auto"/>
          <w:sz w:val="22"/>
          <w:szCs w:val="22"/>
          <w:lang w:val="en-GB"/>
        </w:rPr>
        <w:t>Estimating subnational intake inadequacy</w:t>
      </w:r>
      <w:r w:rsidR="00A02D31" w:rsidRPr="00A55498">
        <w:rPr>
          <w:rFonts w:asciiTheme="majorHAnsi" w:hAnsiTheme="majorHAnsi" w:cstheme="majorHAnsi"/>
          <w:b/>
          <w:bCs/>
          <w:color w:val="auto"/>
          <w:sz w:val="22"/>
          <w:szCs w:val="22"/>
          <w:lang w:val="en-GB"/>
        </w:rPr>
        <w:t xml:space="preserve"> [H3]</w:t>
      </w:r>
    </w:p>
    <w:p w14:paraId="0E327630" w14:textId="33125DD7"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We estimated the prevalence of intake inadequacy, also known as summary exposure value (SEV), using the probability method</w:t>
      </w:r>
      <w:hyperlink r:id="rId32">
        <w:r w:rsidRPr="00A55498">
          <w:rPr>
            <w:rFonts w:asciiTheme="majorHAnsi" w:hAnsiTheme="majorHAnsi" w:cstheme="majorHAnsi"/>
            <w:vertAlign w:val="superscript"/>
            <w:lang w:val="en-GB"/>
          </w:rPr>
          <w:t>25</w:t>
        </w:r>
      </w:hyperlink>
      <w:r w:rsidRPr="00A55498">
        <w:rPr>
          <w:rFonts w:asciiTheme="majorHAnsi" w:hAnsiTheme="majorHAnsi" w:cstheme="majorHAnsi"/>
          <w:lang w:val="en-GB"/>
        </w:rPr>
        <w:t xml:space="preserve"> as implemented in the </w:t>
      </w:r>
      <w:r w:rsidRPr="00A55498">
        <w:rPr>
          <w:rFonts w:asciiTheme="majorHAnsi" w:hAnsiTheme="majorHAnsi" w:cstheme="majorHAnsi"/>
          <w:i/>
          <w:lang w:val="en-GB"/>
        </w:rPr>
        <w:t xml:space="preserve">nutriR </w:t>
      </w:r>
      <w:r w:rsidRPr="00A55498">
        <w:rPr>
          <w:rFonts w:asciiTheme="majorHAnsi" w:hAnsiTheme="majorHAnsi" w:cstheme="majorHAnsi"/>
          <w:lang w:val="en-GB"/>
        </w:rPr>
        <w:t>package. The probability method compares intake distributions against a continuous relative risk curve with a value of 1 at low intakes, 0</w:t>
      </w:r>
      <w:r w:rsidR="00AB6DB5" w:rsidRPr="00A55498">
        <w:rPr>
          <w:rFonts w:asciiTheme="majorHAnsi" w:hAnsiTheme="majorHAnsi" w:cstheme="majorHAnsi"/>
          <w:lang w:val="en-GB"/>
        </w:rPr>
        <w:t>·</w:t>
      </w:r>
      <w:r w:rsidRPr="00A55498">
        <w:rPr>
          <w:rFonts w:asciiTheme="majorHAnsi" w:hAnsiTheme="majorHAnsi" w:cstheme="majorHAnsi"/>
          <w:lang w:val="en-GB"/>
        </w:rPr>
        <w:t>5 at the average intake requirement, and 0 at large intakes (</w:t>
      </w:r>
      <w:r w:rsidR="00AB6DB5" w:rsidRPr="00A55498">
        <w:rPr>
          <w:rFonts w:asciiTheme="majorHAnsi" w:hAnsiTheme="majorHAnsi" w:cstheme="majorHAnsi"/>
          <w:lang w:val="en-GB"/>
        </w:rPr>
        <w:t xml:space="preserve">figure </w:t>
      </w:r>
      <w:r w:rsidRPr="00A55498">
        <w:rPr>
          <w:rFonts w:asciiTheme="majorHAnsi" w:hAnsiTheme="majorHAnsi" w:cstheme="majorHAnsi"/>
          <w:lang w:val="en-GB"/>
        </w:rPr>
        <w:t xml:space="preserve">1C). These risk curves are defined </w:t>
      </w:r>
      <w:r w:rsidR="00371A78">
        <w:rPr>
          <w:rFonts w:asciiTheme="majorHAnsi" w:hAnsiTheme="majorHAnsi" w:cstheme="majorHAnsi"/>
          <w:lang w:val="en-GB"/>
        </w:rPr>
        <w:t>o</w:t>
      </w:r>
      <w:r w:rsidRPr="00A55498">
        <w:rPr>
          <w:rFonts w:asciiTheme="majorHAnsi" w:hAnsiTheme="majorHAnsi" w:cstheme="majorHAnsi"/>
          <w:lang w:val="en-GB"/>
        </w:rPr>
        <w:t>n</w:t>
      </w:r>
      <w:r w:rsidR="00371A78">
        <w:rPr>
          <w:rFonts w:asciiTheme="majorHAnsi" w:hAnsiTheme="majorHAnsi" w:cstheme="majorHAnsi"/>
          <w:lang w:val="en-GB"/>
        </w:rPr>
        <w:t xml:space="preserve"> the basis of</w:t>
      </w:r>
      <w:r w:rsidRPr="00A55498">
        <w:rPr>
          <w:rFonts w:asciiTheme="majorHAnsi" w:hAnsiTheme="majorHAnsi" w:cstheme="majorHAnsi"/>
          <w:lang w:val="en-GB"/>
        </w:rPr>
        <w:t xml:space="preserve"> the cumulative normal distribution described by the average requirement and its standard deviation (</w:t>
      </w:r>
      <w:r w:rsidR="00AB6DB5" w:rsidRPr="00A55498">
        <w:rPr>
          <w:rFonts w:asciiTheme="majorHAnsi" w:hAnsiTheme="majorHAnsi" w:cstheme="majorHAnsi"/>
          <w:lang w:val="en-GB"/>
        </w:rPr>
        <w:t xml:space="preserve">figure </w:t>
      </w:r>
      <w:r w:rsidRPr="00A55498">
        <w:rPr>
          <w:rFonts w:asciiTheme="majorHAnsi" w:hAnsiTheme="majorHAnsi" w:cstheme="majorHAnsi"/>
          <w:lang w:val="en-GB"/>
        </w:rPr>
        <w:t xml:space="preserve">1B). We used the </w:t>
      </w:r>
      <w:r w:rsidR="00AB6DB5" w:rsidRPr="00A55498">
        <w:rPr>
          <w:rFonts w:asciiTheme="majorHAnsi" w:hAnsiTheme="majorHAnsi" w:cstheme="majorHAnsi"/>
          <w:lang w:val="en-GB"/>
        </w:rPr>
        <w:t xml:space="preserve">harmonised </w:t>
      </w:r>
      <w:r w:rsidRPr="00A55498">
        <w:rPr>
          <w:rFonts w:asciiTheme="majorHAnsi" w:hAnsiTheme="majorHAnsi" w:cstheme="majorHAnsi"/>
          <w:lang w:val="en-GB"/>
        </w:rPr>
        <w:t>age-</w:t>
      </w:r>
      <w:r w:rsidR="00AB6DB5" w:rsidRPr="00A55498">
        <w:rPr>
          <w:rFonts w:asciiTheme="majorHAnsi" w:hAnsiTheme="majorHAnsi" w:cstheme="majorHAnsi"/>
          <w:lang w:val="en-GB"/>
        </w:rPr>
        <w:t>specific</w:t>
      </w:r>
      <w:r w:rsidRPr="00A55498">
        <w:rPr>
          <w:rFonts w:asciiTheme="majorHAnsi" w:hAnsiTheme="majorHAnsi" w:cstheme="majorHAnsi"/>
          <w:lang w:val="en-GB"/>
        </w:rPr>
        <w:t xml:space="preserve"> and sex-specific average requirements provided by Allen </w:t>
      </w:r>
      <w:r w:rsidR="00FA6E19">
        <w:rPr>
          <w:rFonts w:asciiTheme="majorHAnsi" w:hAnsiTheme="majorHAnsi" w:cstheme="majorHAnsi"/>
          <w:lang w:val="en-GB"/>
        </w:rPr>
        <w:t>and colleagues</w:t>
      </w:r>
      <w:r w:rsidR="00927C17" w:rsidRPr="00A55498">
        <w:rPr>
          <w:rFonts w:asciiTheme="majorHAnsi" w:hAnsiTheme="majorHAnsi" w:cstheme="majorHAnsi"/>
          <w:vertAlign w:val="superscript"/>
          <w:lang w:val="en-GB"/>
        </w:rPr>
        <w:t>22</w:t>
      </w:r>
      <w:r w:rsidRPr="00A55498">
        <w:rPr>
          <w:rFonts w:asciiTheme="majorHAnsi" w:hAnsiTheme="majorHAnsi" w:cstheme="majorHAnsi"/>
          <w:lang w:val="en-GB"/>
        </w:rPr>
        <w:t xml:space="preserve"> as the average requirements for this analysis (</w:t>
      </w:r>
      <w:r w:rsidR="00AB6DB5" w:rsidRPr="00A55498">
        <w:rPr>
          <w:rFonts w:asciiTheme="majorHAnsi" w:hAnsiTheme="majorHAnsi" w:cstheme="majorHAnsi"/>
          <w:color w:val="FF0000"/>
          <w:lang w:val="en-GB"/>
        </w:rPr>
        <w:t xml:space="preserve">appendix p </w:t>
      </w:r>
      <w:ins w:id="69" w:author="Chris Free" w:date="2024-08-07T15:23:00Z">
        <w:r w:rsidR="00ED59E5">
          <w:rPr>
            <w:rFonts w:asciiTheme="majorHAnsi" w:hAnsiTheme="majorHAnsi" w:cstheme="majorHAnsi"/>
            <w:color w:val="FF0000"/>
            <w:lang w:val="en-GB"/>
          </w:rPr>
          <w:t>10</w:t>
        </w:r>
      </w:ins>
      <w:del w:id="70" w:author="Chris Free" w:date="2024-08-07T15:23:00Z">
        <w:r w:rsidR="00AB6DB5" w:rsidRPr="00A55498" w:rsidDel="00ED59E5">
          <w:rPr>
            <w:rFonts w:asciiTheme="majorHAnsi" w:hAnsiTheme="majorHAnsi" w:cstheme="majorHAnsi"/>
            <w:color w:val="FF0000"/>
            <w:lang w:val="en-GB"/>
          </w:rPr>
          <w:delText>x</w:delText>
        </w:r>
      </w:del>
      <w:r w:rsidR="00AB6DB5" w:rsidRPr="00A55498">
        <w:rPr>
          <w:rFonts w:asciiTheme="majorHAnsi" w:hAnsiTheme="majorHAnsi" w:cstheme="majorHAnsi"/>
          <w:color w:val="FF0000"/>
          <w:lang w:val="en-GB"/>
        </w:rPr>
        <w:t xml:space="preserve"> </w:t>
      </w:r>
      <w:r w:rsidR="00AB6DB5"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We assumed a coefficient of variation</w:t>
      </w:r>
      <w:r w:rsidR="00D21027">
        <w:rPr>
          <w:rFonts w:asciiTheme="majorHAnsi" w:hAnsiTheme="majorHAnsi" w:cstheme="majorHAnsi"/>
          <w:lang w:val="en-GB"/>
        </w:rPr>
        <w:t xml:space="preserve"> </w:t>
      </w:r>
      <w:r w:rsidRPr="00A55498">
        <w:rPr>
          <w:rFonts w:asciiTheme="majorHAnsi" w:hAnsiTheme="majorHAnsi" w:cstheme="majorHAnsi"/>
          <w:lang w:val="en-GB"/>
        </w:rPr>
        <w:t>of 0</w:t>
      </w:r>
      <w:r w:rsidR="00AB6DB5" w:rsidRPr="00A55498">
        <w:rPr>
          <w:rFonts w:asciiTheme="majorHAnsi" w:hAnsiTheme="majorHAnsi" w:cstheme="majorHAnsi"/>
          <w:lang w:val="en-GB"/>
        </w:rPr>
        <w:t>·</w:t>
      </w:r>
      <w:r w:rsidRPr="00A55498">
        <w:rPr>
          <w:rFonts w:asciiTheme="majorHAnsi" w:hAnsiTheme="majorHAnsi" w:cstheme="majorHAnsi"/>
          <w:lang w:val="en-GB"/>
        </w:rPr>
        <w:t>25 for the requirement of vitamin B</w:t>
      </w:r>
      <w:r w:rsidR="0070073E">
        <w:rPr>
          <w:rFonts w:asciiTheme="majorHAnsi" w:hAnsiTheme="majorHAnsi" w:cstheme="majorHAnsi"/>
          <w:lang w:val="en-GB"/>
        </w:rPr>
        <w:t>₁₂</w:t>
      </w:r>
      <w:r w:rsidRPr="00A55498">
        <w:rPr>
          <w:rFonts w:asciiTheme="majorHAnsi" w:hAnsiTheme="majorHAnsi" w:cstheme="majorHAnsi"/>
          <w:lang w:val="en-GB"/>
        </w:rPr>
        <w:t xml:space="preserve"> and 0</w:t>
      </w:r>
      <w:r w:rsidR="00AB6DB5" w:rsidRPr="00A55498">
        <w:rPr>
          <w:rFonts w:asciiTheme="majorHAnsi" w:hAnsiTheme="majorHAnsi" w:cstheme="majorHAnsi"/>
          <w:lang w:val="en-GB"/>
        </w:rPr>
        <w:t>·</w:t>
      </w:r>
      <w:r w:rsidRPr="00A55498">
        <w:rPr>
          <w:rFonts w:asciiTheme="majorHAnsi" w:hAnsiTheme="majorHAnsi" w:cstheme="majorHAnsi"/>
          <w:lang w:val="en-GB"/>
        </w:rPr>
        <w:t xml:space="preserve">10 for the requirement of all other </w:t>
      </w:r>
      <w:r w:rsidRPr="00A55498">
        <w:rPr>
          <w:rFonts w:asciiTheme="majorHAnsi" w:hAnsiTheme="majorHAnsi" w:cstheme="majorHAnsi"/>
          <w:color w:val="FF0000"/>
          <w:lang w:val="en-GB"/>
        </w:rPr>
        <w:t>distributions</w:t>
      </w:r>
      <w:r w:rsidR="00371A78" w:rsidRPr="00A55498">
        <w:rPr>
          <w:rFonts w:asciiTheme="majorHAnsi" w:hAnsiTheme="majorHAnsi" w:cstheme="majorHAnsi"/>
          <w:color w:val="FF0000"/>
          <w:lang w:val="en-GB"/>
        </w:rPr>
        <w:t xml:space="preserve"> </w:t>
      </w:r>
      <w:commentRangeStart w:id="71"/>
      <w:r w:rsidR="00371A78" w:rsidRPr="00371A78">
        <w:rPr>
          <w:rFonts w:asciiTheme="majorHAnsi" w:hAnsiTheme="majorHAnsi" w:cstheme="majorHAnsi"/>
          <w:b/>
          <w:color w:val="FF0000"/>
          <w:lang w:val="en-GB"/>
        </w:rPr>
        <w:t>[A:</w:t>
      </w:r>
      <w:r w:rsidR="00371A78">
        <w:rPr>
          <w:rFonts w:asciiTheme="majorHAnsi" w:hAnsiTheme="majorHAnsi" w:cstheme="majorHAnsi"/>
          <w:b/>
          <w:color w:val="FF0000"/>
          <w:lang w:val="en-GB"/>
        </w:rPr>
        <w:t xml:space="preserve"> nutrients?]</w:t>
      </w:r>
      <w:r w:rsidRPr="00A55498">
        <w:rPr>
          <w:rFonts w:asciiTheme="majorHAnsi" w:hAnsiTheme="majorHAnsi" w:cstheme="majorHAnsi"/>
          <w:lang w:val="en-GB"/>
        </w:rPr>
        <w:t xml:space="preserve"> </w:t>
      </w:r>
      <w:commentRangeEnd w:id="71"/>
      <w:r w:rsidR="00F70882">
        <w:rPr>
          <w:rStyle w:val="CommentReference"/>
        </w:rPr>
        <w:commentReference w:id="71"/>
      </w:r>
      <w:commentRangeStart w:id="72"/>
      <w:r w:rsidR="00371A78" w:rsidRPr="00A55498">
        <w:rPr>
          <w:rFonts w:asciiTheme="majorHAnsi" w:hAnsiTheme="majorHAnsi" w:cstheme="majorHAnsi"/>
          <w:color w:val="FF0000"/>
          <w:lang w:val="en-GB"/>
        </w:rPr>
        <w:t xml:space="preserve">according to the </w:t>
      </w:r>
      <w:r w:rsidR="00371A78" w:rsidRPr="00371A78">
        <w:rPr>
          <w:rFonts w:asciiTheme="majorHAnsi" w:hAnsiTheme="majorHAnsi" w:cstheme="majorHAnsi"/>
          <w:b/>
          <w:color w:val="FF0000"/>
          <w:lang w:val="en-GB"/>
        </w:rPr>
        <w:t>[A:</w:t>
      </w:r>
      <w:r w:rsidR="00371A78">
        <w:rPr>
          <w:rFonts w:asciiTheme="majorHAnsi" w:hAnsiTheme="majorHAnsi" w:cstheme="majorHAnsi"/>
          <w:b/>
          <w:color w:val="FF0000"/>
          <w:lang w:val="en-GB"/>
        </w:rPr>
        <w:t xml:space="preserve"> OK?]</w:t>
      </w:r>
      <w:r w:rsidRPr="00A55498">
        <w:rPr>
          <w:rFonts w:asciiTheme="majorHAnsi" w:hAnsiTheme="majorHAnsi" w:cstheme="majorHAnsi"/>
          <w:lang w:val="en-GB"/>
        </w:rPr>
        <w:t xml:space="preserve"> </w:t>
      </w:r>
      <w:commentRangeEnd w:id="72"/>
      <w:r w:rsidR="00F70882">
        <w:rPr>
          <w:rStyle w:val="CommentReference"/>
        </w:rPr>
        <w:commentReference w:id="72"/>
      </w:r>
      <w:r w:rsidRPr="00A55498">
        <w:rPr>
          <w:rFonts w:asciiTheme="majorHAnsi" w:hAnsiTheme="majorHAnsi" w:cstheme="majorHAnsi"/>
          <w:lang w:val="en-GB"/>
        </w:rPr>
        <w:t>recommendation of Renwick</w:t>
      </w:r>
      <w:r w:rsidR="00A64264" w:rsidRPr="00A55498">
        <w:rPr>
          <w:rFonts w:asciiTheme="majorHAnsi" w:hAnsiTheme="majorHAnsi" w:cstheme="majorHAnsi"/>
          <w:lang w:val="en-GB"/>
        </w:rPr>
        <w:t xml:space="preserve"> and colleagues</w:t>
      </w:r>
      <w:r w:rsidRPr="00A55498">
        <w:rPr>
          <w:rFonts w:asciiTheme="majorHAnsi" w:hAnsiTheme="majorHAnsi" w:cstheme="majorHAnsi"/>
          <w:lang w:val="en-GB"/>
        </w:rPr>
        <w:t>.</w:t>
      </w:r>
      <w:r w:rsidR="00927C17" w:rsidRPr="00A55498">
        <w:rPr>
          <w:rFonts w:asciiTheme="majorHAnsi" w:hAnsiTheme="majorHAnsi" w:cstheme="majorHAnsi"/>
          <w:vertAlign w:val="superscript"/>
          <w:lang w:val="en-GB"/>
        </w:rPr>
        <w:t>23</w:t>
      </w:r>
      <w:r w:rsidRPr="00A55498">
        <w:rPr>
          <w:rFonts w:asciiTheme="majorHAnsi" w:hAnsiTheme="majorHAnsi" w:cstheme="majorHAnsi"/>
          <w:lang w:val="en-GB"/>
        </w:rPr>
        <w:t xml:space="preserve"> The </w:t>
      </w:r>
      <w:r w:rsidR="00D21027">
        <w:rPr>
          <w:rFonts w:asciiTheme="majorHAnsi" w:hAnsiTheme="majorHAnsi" w:cstheme="majorHAnsi"/>
          <w:lang w:val="en-GB"/>
        </w:rPr>
        <w:t>coefficient of variation</w:t>
      </w:r>
      <w:r w:rsidR="00D21027" w:rsidRPr="00A55498">
        <w:rPr>
          <w:rFonts w:asciiTheme="majorHAnsi" w:hAnsiTheme="majorHAnsi" w:cstheme="majorHAnsi"/>
          <w:lang w:val="en-GB"/>
        </w:rPr>
        <w:t xml:space="preserve"> </w:t>
      </w:r>
      <w:r w:rsidRPr="00A55498">
        <w:rPr>
          <w:rFonts w:asciiTheme="majorHAnsi" w:hAnsiTheme="majorHAnsi" w:cstheme="majorHAnsi"/>
          <w:lang w:val="en-GB"/>
        </w:rPr>
        <w:t>is used to derive the standard deviation of the requirement distribution.</w:t>
      </w:r>
    </w:p>
    <w:p w14:paraId="40ECC2EA" w14:textId="77777777" w:rsidR="0061716F" w:rsidRPr="00A55498" w:rsidRDefault="0061716F" w:rsidP="00BB28F2">
      <w:pPr>
        <w:spacing w:line="360" w:lineRule="auto"/>
        <w:rPr>
          <w:rFonts w:asciiTheme="majorHAnsi" w:hAnsiTheme="majorHAnsi" w:cstheme="majorHAnsi"/>
          <w:lang w:val="en-GB"/>
        </w:rPr>
      </w:pPr>
    </w:p>
    <w:p w14:paraId="55FE5CAE" w14:textId="38F04364"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We further specified country-specific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for zinc and iron </w:t>
      </w:r>
      <w:r w:rsidR="00D21027">
        <w:rPr>
          <w:rFonts w:asciiTheme="majorHAnsi" w:hAnsiTheme="majorHAnsi" w:cstheme="majorHAnsi"/>
          <w:lang w:val="en-GB"/>
        </w:rPr>
        <w:t>on the basis of</w:t>
      </w:r>
      <w:r w:rsidRPr="00A55498">
        <w:rPr>
          <w:rFonts w:asciiTheme="majorHAnsi" w:hAnsiTheme="majorHAnsi" w:cstheme="majorHAnsi"/>
          <w:lang w:val="en-GB"/>
        </w:rPr>
        <w:t xml:space="preserve"> dietary factors that inhibit or enhance their absorption (</w:t>
      </w:r>
      <w:r w:rsidR="00A64264" w:rsidRPr="00A55498">
        <w:rPr>
          <w:rFonts w:asciiTheme="majorHAnsi" w:hAnsiTheme="majorHAnsi" w:cstheme="majorHAnsi"/>
          <w:color w:val="FF0000"/>
          <w:lang w:val="en-GB"/>
        </w:rPr>
        <w:t xml:space="preserve">appendix p </w:t>
      </w:r>
      <w:ins w:id="73" w:author="Chris Free" w:date="2024-08-07T15:24:00Z">
        <w:r w:rsidR="00ED59E5">
          <w:rPr>
            <w:rFonts w:asciiTheme="majorHAnsi" w:hAnsiTheme="majorHAnsi" w:cstheme="majorHAnsi"/>
            <w:color w:val="FF0000"/>
            <w:lang w:val="en-GB"/>
          </w:rPr>
          <w:t>11-12</w:t>
        </w:r>
      </w:ins>
      <w:del w:id="74" w:author="Chris Free" w:date="2024-08-07T15:24: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First, phytate inhibits zinc and iron absorption,</w:t>
      </w:r>
      <w:r w:rsidR="001277DB" w:rsidRPr="00A55498">
        <w:rPr>
          <w:rFonts w:asciiTheme="majorHAnsi" w:hAnsiTheme="majorHAnsi" w:cstheme="majorHAnsi"/>
          <w:vertAlign w:val="superscript"/>
          <w:lang w:val="en-GB"/>
        </w:rPr>
        <w:t>30</w:t>
      </w:r>
      <w:r w:rsidRPr="00A55498">
        <w:rPr>
          <w:rFonts w:asciiTheme="majorHAnsi" w:hAnsiTheme="majorHAnsi" w:cstheme="majorHAnsi"/>
          <w:lang w:val="en-GB"/>
        </w:rPr>
        <w:t xml:space="preserve"> which means that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for zinc and iron increase with higher phytate intakes.</w:t>
      </w:r>
      <w:r w:rsidR="00927C17" w:rsidRPr="00A55498">
        <w:rPr>
          <w:rFonts w:asciiTheme="majorHAnsi" w:hAnsiTheme="majorHAnsi" w:cstheme="majorHAnsi"/>
          <w:vertAlign w:val="superscript"/>
          <w:lang w:val="en-GB"/>
        </w:rPr>
        <w:t>22</w:t>
      </w:r>
      <w:r w:rsidRPr="00A55498">
        <w:rPr>
          <w:rFonts w:asciiTheme="majorHAnsi" w:hAnsiTheme="majorHAnsi" w:cstheme="majorHAnsi"/>
          <w:lang w:val="en-GB"/>
        </w:rPr>
        <w:t xml:space="preserve"> Second, </w:t>
      </w:r>
      <w:r w:rsidR="00D21027">
        <w:rPr>
          <w:rFonts w:asciiTheme="majorHAnsi" w:hAnsiTheme="majorHAnsi" w:cstheme="majorHAnsi"/>
          <w:lang w:val="en-GB"/>
        </w:rPr>
        <w:t xml:space="preserve">the consumption of </w:t>
      </w:r>
      <w:r w:rsidRPr="00A55498">
        <w:rPr>
          <w:rFonts w:asciiTheme="majorHAnsi" w:hAnsiTheme="majorHAnsi" w:cstheme="majorHAnsi"/>
          <w:lang w:val="en-GB"/>
        </w:rPr>
        <w:t>non-dairy animal-source food</w:t>
      </w:r>
      <w:r w:rsidR="00D21027">
        <w:rPr>
          <w:rFonts w:asciiTheme="majorHAnsi" w:hAnsiTheme="majorHAnsi" w:cstheme="majorHAnsi"/>
          <w:lang w:val="en-GB"/>
        </w:rPr>
        <w:t>s</w:t>
      </w:r>
      <w:r w:rsidRPr="00A55498">
        <w:rPr>
          <w:rFonts w:asciiTheme="majorHAnsi" w:hAnsiTheme="majorHAnsi" w:cstheme="majorHAnsi"/>
          <w:lang w:val="en-GB"/>
        </w:rPr>
        <w:t xml:space="preserve"> enhances iron absorption,</w:t>
      </w:r>
      <w:r w:rsidR="001277DB" w:rsidRPr="00A55498">
        <w:rPr>
          <w:rFonts w:asciiTheme="majorHAnsi" w:hAnsiTheme="majorHAnsi" w:cstheme="majorHAnsi"/>
          <w:vertAlign w:val="superscript"/>
          <w:lang w:val="en-GB"/>
        </w:rPr>
        <w:t>31</w:t>
      </w:r>
      <w:r w:rsidRPr="00A55498">
        <w:rPr>
          <w:rFonts w:asciiTheme="majorHAnsi" w:hAnsiTheme="majorHAnsi" w:cstheme="majorHAnsi"/>
          <w:lang w:val="en-GB"/>
        </w:rPr>
        <w:t xml:space="preserve"> which means that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for iron decrease with higher </w:t>
      </w:r>
      <w:r w:rsidR="00D21027">
        <w:rPr>
          <w:rFonts w:asciiTheme="majorHAnsi" w:hAnsiTheme="majorHAnsi" w:cstheme="majorHAnsi"/>
          <w:lang w:val="en-GB"/>
        </w:rPr>
        <w:t>intakes of such</w:t>
      </w:r>
      <w:r w:rsidRPr="00A55498">
        <w:rPr>
          <w:rFonts w:asciiTheme="majorHAnsi" w:hAnsiTheme="majorHAnsi" w:cstheme="majorHAnsi"/>
          <w:lang w:val="en-GB"/>
        </w:rPr>
        <w:t xml:space="preserve"> food</w:t>
      </w:r>
      <w:r w:rsidR="00D21027">
        <w:rPr>
          <w:rFonts w:asciiTheme="majorHAnsi" w:hAnsiTheme="majorHAnsi" w:cstheme="majorHAnsi"/>
          <w:lang w:val="en-GB"/>
        </w:rPr>
        <w:t>s</w:t>
      </w:r>
      <w:r w:rsidRPr="00A55498">
        <w:rPr>
          <w:rFonts w:asciiTheme="majorHAnsi" w:hAnsiTheme="majorHAnsi" w:cstheme="majorHAnsi"/>
          <w:lang w:val="en-GB"/>
        </w:rPr>
        <w:t>.</w:t>
      </w:r>
      <w:r w:rsidR="00927C17" w:rsidRPr="00A55498">
        <w:rPr>
          <w:rFonts w:asciiTheme="majorHAnsi" w:hAnsiTheme="majorHAnsi" w:cstheme="majorHAnsi"/>
          <w:vertAlign w:val="superscript"/>
          <w:lang w:val="en-GB"/>
        </w:rPr>
        <w:t>22</w:t>
      </w:r>
      <w:r w:rsidRPr="00A55498">
        <w:rPr>
          <w:rFonts w:asciiTheme="majorHAnsi" w:hAnsiTheme="majorHAnsi" w:cstheme="majorHAnsi"/>
          <w:lang w:val="en-GB"/>
        </w:rPr>
        <w:t xml:space="preserve"> </w:t>
      </w:r>
      <w:r w:rsidR="00A64264" w:rsidRPr="00A55498">
        <w:rPr>
          <w:rFonts w:asciiTheme="majorHAnsi" w:hAnsiTheme="majorHAnsi" w:cstheme="majorHAnsi"/>
          <w:lang w:val="en-GB"/>
        </w:rPr>
        <w:t xml:space="preserve">Although </w:t>
      </w:r>
      <w:r w:rsidRPr="00A55498">
        <w:rPr>
          <w:rFonts w:asciiTheme="majorHAnsi" w:hAnsiTheme="majorHAnsi" w:cstheme="majorHAnsi"/>
          <w:lang w:val="en-GB"/>
        </w:rPr>
        <w:t xml:space="preserve">calcium absorption is also </w:t>
      </w:r>
      <w:r w:rsidR="00A64264" w:rsidRPr="00A55498">
        <w:rPr>
          <w:rFonts w:asciiTheme="majorHAnsi" w:hAnsiTheme="majorHAnsi" w:cstheme="majorHAnsi"/>
          <w:lang w:val="en-GB"/>
        </w:rPr>
        <w:t xml:space="preserve">affected </w:t>
      </w:r>
      <w:r w:rsidRPr="00A55498">
        <w:rPr>
          <w:rFonts w:asciiTheme="majorHAnsi" w:hAnsiTheme="majorHAnsi" w:cstheme="majorHAnsi"/>
          <w:lang w:val="en-GB"/>
        </w:rPr>
        <w:t xml:space="preserve">by dietary </w:t>
      </w:r>
      <w:r w:rsidR="00D21027" w:rsidRPr="00A55498">
        <w:rPr>
          <w:rFonts w:asciiTheme="majorHAnsi" w:hAnsiTheme="majorHAnsi" w:cstheme="majorHAnsi"/>
          <w:lang w:val="en-GB"/>
        </w:rPr>
        <w:t>factors</w:t>
      </w:r>
      <w:r w:rsidR="00D21027">
        <w:rPr>
          <w:rFonts w:asciiTheme="majorHAnsi" w:hAnsiTheme="majorHAnsi" w:cstheme="majorHAnsi"/>
          <w:lang w:val="en-GB"/>
        </w:rPr>
        <w:t xml:space="preserve"> </w:t>
      </w:r>
      <w:r w:rsidRPr="00A55498">
        <w:rPr>
          <w:rFonts w:asciiTheme="majorHAnsi" w:hAnsiTheme="majorHAnsi" w:cstheme="majorHAnsi"/>
          <w:lang w:val="en-GB"/>
        </w:rPr>
        <w:t>such as phytate, oxalate, and dairy intake</w:t>
      </w:r>
      <w:r w:rsidR="00D21027">
        <w:rPr>
          <w:rFonts w:asciiTheme="majorHAnsi" w:hAnsiTheme="majorHAnsi" w:cstheme="majorHAnsi"/>
          <w:lang w:val="en-GB"/>
        </w:rPr>
        <w:t xml:space="preserve">s, </w:t>
      </w:r>
      <w:r w:rsidRPr="00A55498">
        <w:rPr>
          <w:rFonts w:asciiTheme="majorHAnsi" w:hAnsiTheme="majorHAnsi" w:cstheme="majorHAnsi"/>
          <w:lang w:val="en-GB"/>
        </w:rPr>
        <w:t xml:space="preserve">we were unable to account for these </w:t>
      </w:r>
      <w:r w:rsidR="00A64264" w:rsidRPr="00A55498">
        <w:rPr>
          <w:rFonts w:asciiTheme="majorHAnsi" w:hAnsiTheme="majorHAnsi" w:cstheme="majorHAnsi"/>
          <w:lang w:val="en-GB"/>
        </w:rPr>
        <w:t xml:space="preserve">effects </w:t>
      </w:r>
      <w:r w:rsidRPr="00A55498">
        <w:rPr>
          <w:rFonts w:asciiTheme="majorHAnsi" w:hAnsiTheme="majorHAnsi" w:cstheme="majorHAnsi"/>
          <w:lang w:val="en-GB"/>
        </w:rPr>
        <w:t xml:space="preserve">given a </w:t>
      </w:r>
      <w:commentRangeStart w:id="75"/>
      <w:r w:rsidRPr="00A55498">
        <w:rPr>
          <w:rFonts w:asciiTheme="majorHAnsi" w:hAnsiTheme="majorHAnsi" w:cstheme="majorHAnsi"/>
          <w:color w:val="FF0000"/>
          <w:lang w:val="en-GB"/>
        </w:rPr>
        <w:t>lack</w:t>
      </w:r>
      <w:r w:rsidR="004652FC" w:rsidRPr="00A55498">
        <w:rPr>
          <w:rFonts w:asciiTheme="majorHAnsi" w:hAnsiTheme="majorHAnsi" w:cstheme="majorHAnsi"/>
          <w:color w:val="FF0000"/>
          <w:lang w:val="en-GB"/>
        </w:rPr>
        <w:t xml:space="preserve"> </w:t>
      </w:r>
      <w:r w:rsidR="004652FC" w:rsidRPr="004652FC">
        <w:rPr>
          <w:rFonts w:asciiTheme="majorHAnsi" w:hAnsiTheme="majorHAnsi" w:cstheme="majorHAnsi"/>
          <w:b/>
          <w:color w:val="FF0000"/>
          <w:lang w:val="en-GB"/>
        </w:rPr>
        <w:t>[A:</w:t>
      </w:r>
      <w:r w:rsidR="004652FC">
        <w:rPr>
          <w:rFonts w:asciiTheme="majorHAnsi" w:hAnsiTheme="majorHAnsi" w:cstheme="majorHAnsi"/>
          <w:b/>
          <w:color w:val="FF0000"/>
          <w:lang w:val="en-GB"/>
        </w:rPr>
        <w:t xml:space="preserve"> scarcity or absence?]</w:t>
      </w:r>
      <w:r w:rsidRPr="00A55498">
        <w:rPr>
          <w:rFonts w:asciiTheme="majorHAnsi" w:hAnsiTheme="majorHAnsi" w:cstheme="majorHAnsi"/>
          <w:lang w:val="en-GB"/>
        </w:rPr>
        <w:t xml:space="preserve"> </w:t>
      </w:r>
      <w:commentRangeEnd w:id="75"/>
      <w:r w:rsidR="009206F9">
        <w:rPr>
          <w:rStyle w:val="CommentReference"/>
        </w:rPr>
        <w:commentReference w:id="75"/>
      </w:r>
      <w:r w:rsidRPr="00A55498">
        <w:rPr>
          <w:rFonts w:asciiTheme="majorHAnsi" w:hAnsiTheme="majorHAnsi" w:cstheme="majorHAnsi"/>
          <w:lang w:val="en-GB"/>
        </w:rPr>
        <w:t>of data on global oxalate intakes</w:t>
      </w:r>
      <w:r w:rsidR="00D21027">
        <w:rPr>
          <w:rFonts w:asciiTheme="majorHAnsi" w:hAnsiTheme="majorHAnsi" w:cstheme="majorHAnsi"/>
          <w:lang w:val="en-GB"/>
        </w:rPr>
        <w:t>—</w:t>
      </w:r>
      <w:r w:rsidRPr="00A55498">
        <w:rPr>
          <w:rFonts w:asciiTheme="majorHAnsi" w:hAnsiTheme="majorHAnsi" w:cstheme="majorHAnsi"/>
          <w:lang w:val="en-GB"/>
        </w:rPr>
        <w:t xml:space="preserve">the dominant factor </w:t>
      </w:r>
      <w:r w:rsidR="00A64264" w:rsidRPr="00A55498">
        <w:rPr>
          <w:rFonts w:asciiTheme="majorHAnsi" w:hAnsiTheme="majorHAnsi" w:cstheme="majorHAnsi"/>
          <w:lang w:val="en-GB"/>
        </w:rPr>
        <w:t xml:space="preserve">affecting </w:t>
      </w:r>
      <w:r w:rsidRPr="00A55498">
        <w:rPr>
          <w:rFonts w:asciiTheme="majorHAnsi" w:hAnsiTheme="majorHAnsi" w:cstheme="majorHAnsi"/>
          <w:lang w:val="en-GB"/>
        </w:rPr>
        <w:t>calcium absorption.</w:t>
      </w:r>
      <w:r w:rsidR="001277DB" w:rsidRPr="00A55498">
        <w:rPr>
          <w:rFonts w:asciiTheme="majorHAnsi" w:hAnsiTheme="majorHAnsi" w:cstheme="majorHAnsi"/>
          <w:vertAlign w:val="superscript"/>
          <w:lang w:val="en-GB"/>
        </w:rPr>
        <w:t>32</w:t>
      </w:r>
    </w:p>
    <w:p w14:paraId="1A36589A" w14:textId="77777777" w:rsidR="0061716F" w:rsidRPr="00A55498" w:rsidRDefault="0061716F" w:rsidP="00BB28F2">
      <w:pPr>
        <w:spacing w:line="360" w:lineRule="auto"/>
        <w:rPr>
          <w:rFonts w:asciiTheme="majorHAnsi" w:hAnsiTheme="majorHAnsi" w:cstheme="majorHAnsi"/>
          <w:lang w:val="en-GB"/>
        </w:rPr>
      </w:pPr>
    </w:p>
    <w:p w14:paraId="31F1DA2C" w14:textId="70EAC810"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We derived country-specific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for zinc on </w:t>
      </w:r>
      <w:r w:rsidR="00D21027">
        <w:rPr>
          <w:rFonts w:asciiTheme="majorHAnsi" w:hAnsiTheme="majorHAnsi" w:cstheme="majorHAnsi"/>
          <w:lang w:val="en-GB"/>
        </w:rPr>
        <w:t xml:space="preserve">the basis of </w:t>
      </w:r>
      <w:r w:rsidRPr="00A55498">
        <w:rPr>
          <w:rFonts w:asciiTheme="majorHAnsi" w:hAnsiTheme="majorHAnsi" w:cstheme="majorHAnsi"/>
          <w:lang w:val="en-GB"/>
        </w:rPr>
        <w:t>average country-level estimates of phytate intake from Wessels and Brown</w:t>
      </w:r>
      <w:r w:rsidR="001277DB" w:rsidRPr="00A55498">
        <w:rPr>
          <w:rFonts w:asciiTheme="majorHAnsi" w:hAnsiTheme="majorHAnsi" w:cstheme="majorHAnsi"/>
          <w:vertAlign w:val="superscript"/>
          <w:lang w:val="en-GB"/>
        </w:rPr>
        <w:t>33</w:t>
      </w:r>
      <w:r w:rsidRPr="00A55498">
        <w:rPr>
          <w:rFonts w:asciiTheme="majorHAnsi" w:hAnsiTheme="majorHAnsi" w:cstheme="majorHAnsi"/>
          <w:lang w:val="en-GB"/>
        </w:rPr>
        <w:t xml:space="preserve"> (</w:t>
      </w:r>
      <w:r w:rsidR="00A64264" w:rsidRPr="00A55498">
        <w:rPr>
          <w:rFonts w:asciiTheme="majorHAnsi" w:hAnsiTheme="majorHAnsi" w:cstheme="majorHAnsi"/>
          <w:color w:val="FF0000"/>
          <w:lang w:val="en-GB"/>
        </w:rPr>
        <w:t xml:space="preserve">appendix p </w:t>
      </w:r>
      <w:ins w:id="76" w:author="Chris Free" w:date="2024-08-07T15:24:00Z">
        <w:r w:rsidR="00ED59E5">
          <w:rPr>
            <w:rFonts w:asciiTheme="majorHAnsi" w:hAnsiTheme="majorHAnsi" w:cstheme="majorHAnsi"/>
            <w:color w:val="FF0000"/>
            <w:lang w:val="en-GB"/>
          </w:rPr>
          <w:t>13</w:t>
        </w:r>
      </w:ins>
      <w:del w:id="77" w:author="Chris Free" w:date="2024-08-07T15:24: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by linearly interpolating between the lowest </w:t>
      </w:r>
      <w:r w:rsidR="008B207B" w:rsidRPr="0034403D">
        <w:rPr>
          <w:rFonts w:asciiTheme="majorHAnsi" w:hAnsiTheme="majorHAnsi" w:cstheme="majorHAnsi"/>
          <w:lang w:val="en-GB"/>
        </w:rPr>
        <w:t>average requiremen</w:t>
      </w:r>
      <w:r w:rsidR="008B207B">
        <w:rPr>
          <w:rFonts w:asciiTheme="majorHAnsi" w:hAnsiTheme="majorHAnsi" w:cstheme="majorHAnsi"/>
          <w:lang w:val="en-GB"/>
        </w:rPr>
        <w:t xml:space="preserve">t </w:t>
      </w:r>
      <w:r w:rsidRPr="00A55498">
        <w:rPr>
          <w:rFonts w:asciiTheme="majorHAnsi" w:hAnsiTheme="majorHAnsi" w:cstheme="majorHAnsi"/>
          <w:lang w:val="en-GB"/>
        </w:rPr>
        <w:t xml:space="preserve">and lowest phytate intake and the highest </w:t>
      </w:r>
      <w:r w:rsidR="008B207B" w:rsidRPr="0034403D">
        <w:rPr>
          <w:rFonts w:asciiTheme="majorHAnsi" w:hAnsiTheme="majorHAnsi" w:cstheme="majorHAnsi"/>
          <w:lang w:val="en-GB"/>
        </w:rPr>
        <w:t xml:space="preserve">average requirement </w:t>
      </w:r>
      <w:r w:rsidRPr="00A55498">
        <w:rPr>
          <w:rFonts w:asciiTheme="majorHAnsi" w:hAnsiTheme="majorHAnsi" w:cstheme="majorHAnsi"/>
          <w:lang w:val="en-GB"/>
        </w:rPr>
        <w:t>and highest phytate intake within each age</w:t>
      </w:r>
      <w:r w:rsidR="008B207B">
        <w:rPr>
          <w:rFonts w:asciiTheme="majorHAnsi" w:hAnsiTheme="majorHAnsi" w:cstheme="majorHAnsi"/>
          <w:lang w:val="en-GB"/>
        </w:rPr>
        <w:t>–</w:t>
      </w:r>
      <w:r w:rsidRPr="00A55498">
        <w:rPr>
          <w:rFonts w:asciiTheme="majorHAnsi" w:hAnsiTheme="majorHAnsi" w:cstheme="majorHAnsi"/>
          <w:lang w:val="en-GB"/>
        </w:rPr>
        <w:t>sex group (</w:t>
      </w:r>
      <w:r w:rsidR="00A64264" w:rsidRPr="00A55498">
        <w:rPr>
          <w:rFonts w:asciiTheme="majorHAnsi" w:hAnsiTheme="majorHAnsi" w:cstheme="majorHAnsi"/>
          <w:color w:val="FF0000"/>
          <w:lang w:val="en-GB"/>
        </w:rPr>
        <w:t xml:space="preserve">appendix p </w:t>
      </w:r>
      <w:ins w:id="78" w:author="Chris Free" w:date="2024-08-07T15:24:00Z">
        <w:r w:rsidR="00ED59E5">
          <w:rPr>
            <w:rFonts w:asciiTheme="majorHAnsi" w:hAnsiTheme="majorHAnsi" w:cstheme="majorHAnsi"/>
            <w:color w:val="FF0000"/>
            <w:lang w:val="en-GB"/>
          </w:rPr>
          <w:t>11</w:t>
        </w:r>
      </w:ins>
      <w:del w:id="79" w:author="Chris Free" w:date="2024-08-07T15:24: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We derived country-specific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for iron accounting for the joint </w:t>
      </w:r>
      <w:r w:rsidR="00A64264" w:rsidRPr="00A55498">
        <w:rPr>
          <w:rFonts w:asciiTheme="majorHAnsi" w:hAnsiTheme="majorHAnsi" w:cstheme="majorHAnsi"/>
          <w:lang w:val="en-GB"/>
        </w:rPr>
        <w:t xml:space="preserve">effects </w:t>
      </w:r>
      <w:r w:rsidRPr="00A55498">
        <w:rPr>
          <w:rFonts w:asciiTheme="majorHAnsi" w:hAnsiTheme="majorHAnsi" w:cstheme="majorHAnsi"/>
          <w:lang w:val="en-GB"/>
        </w:rPr>
        <w:t xml:space="preserve">of phytate and non-dairy </w:t>
      </w:r>
      <w:r w:rsidR="0070073E" w:rsidRPr="0034403D">
        <w:rPr>
          <w:rFonts w:asciiTheme="majorHAnsi" w:hAnsiTheme="majorHAnsi" w:cstheme="majorHAnsi"/>
          <w:lang w:val="en-GB"/>
        </w:rPr>
        <w:t>animal-source food</w:t>
      </w:r>
      <w:r w:rsidR="00D21027">
        <w:rPr>
          <w:rFonts w:asciiTheme="majorHAnsi" w:hAnsiTheme="majorHAnsi" w:cstheme="majorHAnsi"/>
          <w:lang w:val="en-GB"/>
        </w:rPr>
        <w:t>s</w:t>
      </w:r>
      <w:r w:rsidR="0070073E" w:rsidRPr="0034403D">
        <w:rPr>
          <w:rFonts w:asciiTheme="majorHAnsi" w:hAnsiTheme="majorHAnsi" w:cstheme="majorHAnsi"/>
          <w:lang w:val="en-GB"/>
        </w:rPr>
        <w:t xml:space="preserve"> </w:t>
      </w:r>
      <w:r w:rsidRPr="00A55498">
        <w:rPr>
          <w:rFonts w:asciiTheme="majorHAnsi" w:hAnsiTheme="majorHAnsi" w:cstheme="majorHAnsi"/>
          <w:lang w:val="en-GB"/>
        </w:rPr>
        <w:t>on iron absorption using a procedure similar to</w:t>
      </w:r>
      <w:r w:rsidR="00A64264" w:rsidRPr="00A55498">
        <w:rPr>
          <w:rFonts w:asciiTheme="majorHAnsi" w:hAnsiTheme="majorHAnsi" w:cstheme="majorHAnsi"/>
          <w:lang w:val="en-GB"/>
        </w:rPr>
        <w:t xml:space="preserve"> that of</w:t>
      </w:r>
      <w:r w:rsidRPr="00A55498">
        <w:rPr>
          <w:rFonts w:asciiTheme="majorHAnsi" w:hAnsiTheme="majorHAnsi" w:cstheme="majorHAnsi"/>
          <w:lang w:val="en-GB"/>
        </w:rPr>
        <w:t xml:space="preserve"> Beal </w:t>
      </w:r>
      <w:r w:rsidR="00A64264" w:rsidRPr="00A55498">
        <w:rPr>
          <w:rFonts w:asciiTheme="majorHAnsi" w:hAnsiTheme="majorHAnsi" w:cstheme="majorHAnsi"/>
          <w:lang w:val="en-GB"/>
        </w:rPr>
        <w:t>and colleagues</w:t>
      </w:r>
      <w:r w:rsidRPr="00A55498">
        <w:rPr>
          <w:rFonts w:asciiTheme="majorHAnsi" w:hAnsiTheme="majorHAnsi" w:cstheme="majorHAnsi"/>
          <w:lang w:val="en-GB"/>
        </w:rPr>
        <w:t>.</w:t>
      </w:r>
      <w:hyperlink r:id="rId33">
        <w:r w:rsidRPr="00A55498">
          <w:rPr>
            <w:rFonts w:asciiTheme="majorHAnsi" w:hAnsiTheme="majorHAnsi" w:cstheme="majorHAnsi"/>
            <w:vertAlign w:val="superscript"/>
            <w:lang w:val="en-GB"/>
          </w:rPr>
          <w:t>10</w:t>
        </w:r>
      </w:hyperlink>
      <w:r w:rsidRPr="00A55498">
        <w:rPr>
          <w:rFonts w:asciiTheme="majorHAnsi" w:hAnsiTheme="majorHAnsi" w:cstheme="majorHAnsi"/>
          <w:lang w:val="en-GB"/>
        </w:rPr>
        <w:t xml:space="preserve"> First, we scaled the country-level phytate intakes (</w:t>
      </w:r>
      <w:r w:rsidR="00A64264" w:rsidRPr="00A55498">
        <w:rPr>
          <w:rFonts w:asciiTheme="majorHAnsi" w:hAnsiTheme="majorHAnsi" w:cstheme="majorHAnsi"/>
          <w:color w:val="FF0000"/>
          <w:lang w:val="en-GB"/>
        </w:rPr>
        <w:t xml:space="preserve">appendix p </w:t>
      </w:r>
      <w:ins w:id="80" w:author="Chris Free" w:date="2024-08-07T15:24:00Z">
        <w:r w:rsidR="00ED59E5">
          <w:rPr>
            <w:rFonts w:asciiTheme="majorHAnsi" w:hAnsiTheme="majorHAnsi" w:cstheme="majorHAnsi"/>
            <w:color w:val="FF0000"/>
            <w:lang w:val="en-GB"/>
          </w:rPr>
          <w:t>13</w:t>
        </w:r>
      </w:ins>
      <w:del w:id="81" w:author="Chris Free" w:date="2024-08-07T15:24: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between 0 and 1, where 0 indicates low iron absorption (high phytate intake) and 1 indicates </w:t>
      </w:r>
      <w:r w:rsidRPr="00A55498">
        <w:rPr>
          <w:rFonts w:asciiTheme="majorHAnsi" w:hAnsiTheme="majorHAnsi" w:cstheme="majorHAnsi"/>
          <w:lang w:val="en-GB"/>
        </w:rPr>
        <w:lastRenderedPageBreak/>
        <w:t xml:space="preserve">high </w:t>
      </w:r>
      <w:r w:rsidR="000A730C">
        <w:rPr>
          <w:rFonts w:asciiTheme="majorHAnsi" w:hAnsiTheme="majorHAnsi" w:cstheme="majorHAnsi"/>
          <w:lang w:val="en-GB"/>
        </w:rPr>
        <w:t xml:space="preserve">iron </w:t>
      </w:r>
      <w:r w:rsidRPr="00A55498">
        <w:rPr>
          <w:rFonts w:asciiTheme="majorHAnsi" w:hAnsiTheme="majorHAnsi" w:cstheme="majorHAnsi"/>
          <w:lang w:val="en-GB"/>
        </w:rPr>
        <w:t xml:space="preserve">absorption (low phytate intake). Then, we scaled country-level estimates of non-dairy </w:t>
      </w:r>
      <w:r w:rsidR="0070073E" w:rsidRPr="0034403D">
        <w:rPr>
          <w:rFonts w:asciiTheme="majorHAnsi" w:hAnsiTheme="majorHAnsi" w:cstheme="majorHAnsi"/>
          <w:lang w:val="en-GB"/>
        </w:rPr>
        <w:t xml:space="preserve">animal-source food </w:t>
      </w:r>
      <w:r w:rsidRPr="00A55498">
        <w:rPr>
          <w:rFonts w:asciiTheme="majorHAnsi" w:hAnsiTheme="majorHAnsi" w:cstheme="majorHAnsi"/>
          <w:lang w:val="en-GB"/>
        </w:rPr>
        <w:t xml:space="preserve">intakes (ie, </w:t>
      </w:r>
      <w:r w:rsidR="000A730C">
        <w:rPr>
          <w:rFonts w:asciiTheme="majorHAnsi" w:hAnsiTheme="majorHAnsi" w:cstheme="majorHAnsi"/>
          <w:lang w:val="en-GB"/>
        </w:rPr>
        <w:t xml:space="preserve">the </w:t>
      </w:r>
      <w:r w:rsidRPr="00A55498">
        <w:rPr>
          <w:rFonts w:asciiTheme="majorHAnsi" w:hAnsiTheme="majorHAnsi" w:cstheme="majorHAnsi"/>
          <w:lang w:val="en-GB"/>
        </w:rPr>
        <w:t xml:space="preserve">sum of seafood, processed meat, unprocessed red meat, and egg intakes; unprocessed poultry meat is excluded because it is not available in the GDD; </w:t>
      </w:r>
      <w:r w:rsidR="00A64264" w:rsidRPr="00A55498">
        <w:rPr>
          <w:rFonts w:asciiTheme="majorHAnsi" w:hAnsiTheme="majorHAnsi" w:cstheme="majorHAnsi"/>
          <w:color w:val="FF0000"/>
          <w:lang w:val="en-GB"/>
        </w:rPr>
        <w:t xml:space="preserve">appendix p </w:t>
      </w:r>
      <w:ins w:id="82" w:author="Chris Free" w:date="2024-08-07T15:25:00Z">
        <w:r w:rsidR="00ED59E5">
          <w:rPr>
            <w:rFonts w:asciiTheme="majorHAnsi" w:hAnsiTheme="majorHAnsi" w:cstheme="majorHAnsi"/>
            <w:color w:val="FF0000"/>
            <w:lang w:val="en-GB"/>
          </w:rPr>
          <w:t>3, 14</w:t>
        </w:r>
      </w:ins>
      <w:del w:id="83" w:author="Chris Free" w:date="2024-08-07T15:25: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from the GDD between 0 and 1, where 0 indicates low iron absorption (low non-dairy </w:t>
      </w:r>
      <w:r w:rsidR="0070073E" w:rsidRPr="0034403D">
        <w:rPr>
          <w:rFonts w:asciiTheme="majorHAnsi" w:hAnsiTheme="majorHAnsi" w:cstheme="majorHAnsi"/>
          <w:lang w:val="en-GB"/>
        </w:rPr>
        <w:t xml:space="preserve">animal-source food </w:t>
      </w:r>
      <w:r w:rsidRPr="00A55498">
        <w:rPr>
          <w:rFonts w:asciiTheme="majorHAnsi" w:hAnsiTheme="majorHAnsi" w:cstheme="majorHAnsi"/>
          <w:lang w:val="en-GB"/>
        </w:rPr>
        <w:t xml:space="preserve">intake) and 1 indicates high absorption (high non-dairy </w:t>
      </w:r>
      <w:r w:rsidR="0070073E" w:rsidRPr="0034403D">
        <w:rPr>
          <w:rFonts w:asciiTheme="majorHAnsi" w:hAnsiTheme="majorHAnsi" w:cstheme="majorHAnsi"/>
          <w:lang w:val="en-GB"/>
        </w:rPr>
        <w:t xml:space="preserve">animal-source food </w:t>
      </w:r>
      <w:r w:rsidRPr="00A55498">
        <w:rPr>
          <w:rFonts w:asciiTheme="majorHAnsi" w:hAnsiTheme="majorHAnsi" w:cstheme="majorHAnsi"/>
          <w:lang w:val="en-GB"/>
        </w:rPr>
        <w:t xml:space="preserve">intake). Next, we averaged these two indicators to create a single absorption index, </w:t>
      </w:r>
      <w:r w:rsidR="000A730C">
        <w:rPr>
          <w:rFonts w:asciiTheme="majorHAnsi" w:hAnsiTheme="majorHAnsi" w:cstheme="majorHAnsi"/>
          <w:lang w:val="en-GB"/>
        </w:rPr>
        <w:t>in which</w:t>
      </w:r>
      <w:r w:rsidR="000A730C" w:rsidRPr="00A55498">
        <w:rPr>
          <w:rFonts w:asciiTheme="majorHAnsi" w:hAnsiTheme="majorHAnsi" w:cstheme="majorHAnsi"/>
          <w:lang w:val="en-GB"/>
        </w:rPr>
        <w:t xml:space="preserve"> </w:t>
      </w:r>
      <w:r w:rsidRPr="00A55498">
        <w:rPr>
          <w:rFonts w:asciiTheme="majorHAnsi" w:hAnsiTheme="majorHAnsi" w:cstheme="majorHAnsi"/>
          <w:lang w:val="en-GB"/>
        </w:rPr>
        <w:t xml:space="preserve">lower values indicate lower absorption and higher values indicate higher absorption, and scaled these averages between 5% and 16% absorption, the range of real-world iron absorption </w:t>
      </w:r>
      <w:r w:rsidR="000A730C">
        <w:rPr>
          <w:rFonts w:asciiTheme="majorHAnsi" w:hAnsiTheme="majorHAnsi" w:cstheme="majorHAnsi"/>
          <w:lang w:val="en-GB"/>
        </w:rPr>
        <w:t>values</w:t>
      </w:r>
      <w:r w:rsidR="00927C17" w:rsidRPr="00A55498">
        <w:rPr>
          <w:rFonts w:asciiTheme="majorHAnsi" w:hAnsiTheme="majorHAnsi" w:cstheme="majorHAnsi"/>
          <w:vertAlign w:val="superscript"/>
          <w:lang w:val="en-GB"/>
        </w:rPr>
        <w:t>22</w:t>
      </w:r>
      <w:r w:rsidR="000A730C" w:rsidRPr="00A55498">
        <w:rPr>
          <w:rFonts w:asciiTheme="majorHAnsi" w:hAnsiTheme="majorHAnsi" w:cstheme="majorHAnsi"/>
          <w:lang w:val="en-GB"/>
        </w:rPr>
        <w:t xml:space="preserve"> </w:t>
      </w:r>
      <w:r w:rsidRPr="00A55498">
        <w:rPr>
          <w:rFonts w:asciiTheme="majorHAnsi" w:hAnsiTheme="majorHAnsi" w:cstheme="majorHAnsi"/>
          <w:lang w:val="en-GB"/>
        </w:rPr>
        <w:t>(</w:t>
      </w:r>
      <w:r w:rsidR="00A64264" w:rsidRPr="00A55498">
        <w:rPr>
          <w:rFonts w:asciiTheme="majorHAnsi" w:hAnsiTheme="majorHAnsi" w:cstheme="majorHAnsi"/>
          <w:color w:val="FF0000"/>
          <w:lang w:val="en-GB"/>
        </w:rPr>
        <w:t xml:space="preserve">appendix p </w:t>
      </w:r>
      <w:ins w:id="84" w:author="Chris Free" w:date="2024-08-07T15:25:00Z">
        <w:r w:rsidR="00ED59E5">
          <w:rPr>
            <w:rFonts w:asciiTheme="majorHAnsi" w:hAnsiTheme="majorHAnsi" w:cstheme="majorHAnsi"/>
            <w:color w:val="FF0000"/>
            <w:lang w:val="en-GB"/>
          </w:rPr>
          <w:t>15</w:t>
        </w:r>
      </w:ins>
      <w:del w:id="85" w:author="Chris Free" w:date="2024-08-07T15:25: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 xml:space="preserve">). Finally, we derived the absorption-specific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by linearly interpolating between the </w:t>
      </w:r>
      <w:r w:rsidR="008B207B" w:rsidRPr="0034403D">
        <w:rPr>
          <w:rFonts w:asciiTheme="majorHAnsi" w:hAnsiTheme="majorHAnsi" w:cstheme="majorHAnsi"/>
          <w:lang w:val="en-GB"/>
        </w:rPr>
        <w:t xml:space="preserve">average requirements </w:t>
      </w:r>
      <w:r w:rsidRPr="00A55498">
        <w:rPr>
          <w:rFonts w:asciiTheme="majorHAnsi" w:hAnsiTheme="majorHAnsi" w:cstheme="majorHAnsi"/>
          <w:lang w:val="en-GB"/>
        </w:rPr>
        <w:t xml:space="preserve">specified by Allen </w:t>
      </w:r>
      <w:r w:rsidR="00A64264" w:rsidRPr="00A55498">
        <w:rPr>
          <w:rFonts w:asciiTheme="majorHAnsi" w:hAnsiTheme="majorHAnsi" w:cstheme="majorHAnsi"/>
          <w:lang w:val="en-GB"/>
        </w:rPr>
        <w:t>and colleagues</w:t>
      </w:r>
      <w:r w:rsidR="00927C17" w:rsidRPr="00A55498">
        <w:rPr>
          <w:rFonts w:asciiTheme="majorHAnsi" w:hAnsiTheme="majorHAnsi" w:cstheme="majorHAnsi"/>
          <w:vertAlign w:val="superscript"/>
          <w:lang w:val="en-GB"/>
        </w:rPr>
        <w:t>22</w:t>
      </w:r>
      <w:r w:rsidRPr="00A55498">
        <w:rPr>
          <w:rFonts w:asciiTheme="majorHAnsi" w:hAnsiTheme="majorHAnsi" w:cstheme="majorHAnsi"/>
          <w:lang w:val="en-GB"/>
        </w:rPr>
        <w:t xml:space="preserve"> (</w:t>
      </w:r>
      <w:r w:rsidR="00A64264" w:rsidRPr="00A55498">
        <w:rPr>
          <w:rFonts w:asciiTheme="majorHAnsi" w:hAnsiTheme="majorHAnsi" w:cstheme="majorHAnsi"/>
          <w:color w:val="FF0000"/>
          <w:lang w:val="en-GB"/>
        </w:rPr>
        <w:t xml:space="preserve">appendix p </w:t>
      </w:r>
      <w:ins w:id="86" w:author="Chris Free" w:date="2024-08-07T15:25:00Z">
        <w:r w:rsidR="00ED59E5">
          <w:rPr>
            <w:rFonts w:asciiTheme="majorHAnsi" w:hAnsiTheme="majorHAnsi" w:cstheme="majorHAnsi"/>
            <w:color w:val="FF0000"/>
            <w:lang w:val="en-GB"/>
          </w:rPr>
          <w:t>12</w:t>
        </w:r>
      </w:ins>
      <w:del w:id="87" w:author="Chris Free" w:date="2024-08-07T15:25:00Z">
        <w:r w:rsidR="00A64264" w:rsidRPr="00A55498" w:rsidDel="00ED59E5">
          <w:rPr>
            <w:rFonts w:asciiTheme="majorHAnsi" w:hAnsiTheme="majorHAnsi" w:cstheme="majorHAnsi"/>
            <w:color w:val="FF0000"/>
            <w:lang w:val="en-GB"/>
          </w:rPr>
          <w:delText>x</w:delText>
        </w:r>
      </w:del>
      <w:r w:rsidR="00A64264" w:rsidRPr="00A55498">
        <w:rPr>
          <w:rFonts w:asciiTheme="majorHAnsi" w:hAnsiTheme="majorHAnsi" w:cstheme="majorHAnsi"/>
          <w:color w:val="FF0000"/>
          <w:lang w:val="en-GB"/>
        </w:rPr>
        <w:t xml:space="preserve"> </w:t>
      </w:r>
      <w:r w:rsidR="00A64264" w:rsidRPr="00A55498">
        <w:rPr>
          <w:rFonts w:asciiTheme="majorHAnsi" w:hAnsiTheme="majorHAnsi" w:cstheme="majorHAnsi"/>
          <w:b/>
          <w:color w:val="FF0000"/>
          <w:lang w:val="en-GB"/>
        </w:rPr>
        <w:t>[A: please state the relevant page of the appendix here]</w:t>
      </w:r>
      <w:r w:rsidRPr="00A55498">
        <w:rPr>
          <w:rFonts w:asciiTheme="majorHAnsi" w:hAnsiTheme="majorHAnsi" w:cstheme="majorHAnsi"/>
          <w:lang w:val="en-GB"/>
        </w:rPr>
        <w:t>).</w:t>
      </w:r>
    </w:p>
    <w:p w14:paraId="264B95BD" w14:textId="77777777" w:rsidR="0061716F" w:rsidRPr="00A55498" w:rsidRDefault="0061716F" w:rsidP="00BB28F2">
      <w:pPr>
        <w:spacing w:line="360" w:lineRule="auto"/>
        <w:rPr>
          <w:rFonts w:asciiTheme="majorHAnsi" w:hAnsiTheme="majorHAnsi" w:cstheme="majorHAnsi"/>
          <w:lang w:val="en-GB"/>
        </w:rPr>
      </w:pPr>
    </w:p>
    <w:p w14:paraId="3CBC3FA3" w14:textId="2B75E5DD" w:rsidR="0061716F"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We calculated the number of people </w:t>
      </w:r>
      <w:r w:rsidR="000A730C" w:rsidRPr="002542C2">
        <w:rPr>
          <w:rFonts w:asciiTheme="majorHAnsi" w:hAnsiTheme="majorHAnsi" w:cstheme="majorHAnsi"/>
          <w:lang w:val="en-GB"/>
        </w:rPr>
        <w:t xml:space="preserve">with inadequate intakes </w:t>
      </w:r>
      <w:r w:rsidRPr="00A55498">
        <w:rPr>
          <w:rFonts w:asciiTheme="majorHAnsi" w:hAnsiTheme="majorHAnsi" w:cstheme="majorHAnsi"/>
          <w:lang w:val="en-GB"/>
        </w:rPr>
        <w:t xml:space="preserve">within each subnational group as the product of the number of people and </w:t>
      </w:r>
      <w:r w:rsidR="00522D2B">
        <w:rPr>
          <w:rFonts w:asciiTheme="majorHAnsi" w:hAnsiTheme="majorHAnsi" w:cstheme="majorHAnsi"/>
          <w:lang w:val="en-GB"/>
        </w:rPr>
        <w:t xml:space="preserve">the </w:t>
      </w:r>
      <w:r w:rsidRPr="00A55498">
        <w:rPr>
          <w:rFonts w:asciiTheme="majorHAnsi" w:hAnsiTheme="majorHAnsi" w:cstheme="majorHAnsi"/>
          <w:lang w:val="en-GB"/>
        </w:rPr>
        <w:t>prevalence of inadequate intakes in the group.</w:t>
      </w:r>
    </w:p>
    <w:p w14:paraId="00AF585A" w14:textId="77777777" w:rsidR="0073266F" w:rsidRPr="00A55498" w:rsidRDefault="0073266F" w:rsidP="00BB28F2">
      <w:pPr>
        <w:spacing w:line="360" w:lineRule="auto"/>
        <w:rPr>
          <w:rFonts w:asciiTheme="majorHAnsi" w:hAnsiTheme="majorHAnsi" w:cstheme="majorHAnsi"/>
          <w:b/>
          <w:bCs/>
          <w:lang w:val="en-GB"/>
        </w:rPr>
      </w:pPr>
    </w:p>
    <w:p w14:paraId="36A2C9C6" w14:textId="4DB17277" w:rsidR="0073266F" w:rsidRPr="00A55498" w:rsidRDefault="0073266F" w:rsidP="00BB28F2">
      <w:pPr>
        <w:spacing w:line="360" w:lineRule="auto"/>
        <w:rPr>
          <w:rFonts w:asciiTheme="majorHAnsi" w:hAnsiTheme="majorHAnsi" w:cstheme="majorHAnsi"/>
          <w:b/>
          <w:bCs/>
          <w:lang w:val="en-GB"/>
        </w:rPr>
      </w:pPr>
      <w:r w:rsidRPr="00A55498">
        <w:rPr>
          <w:rFonts w:asciiTheme="majorHAnsi" w:hAnsiTheme="majorHAnsi" w:cstheme="majorHAnsi"/>
          <w:b/>
          <w:bCs/>
          <w:lang w:val="en-GB"/>
        </w:rPr>
        <w:t>Role of the funding source</w:t>
      </w:r>
      <w:r>
        <w:rPr>
          <w:rFonts w:asciiTheme="majorHAnsi" w:hAnsiTheme="majorHAnsi" w:cstheme="majorHAnsi"/>
          <w:b/>
          <w:bCs/>
          <w:lang w:val="en-GB"/>
        </w:rPr>
        <w:t xml:space="preserve"> [H3]</w:t>
      </w:r>
    </w:p>
    <w:p w14:paraId="2210624E" w14:textId="00BADB6E" w:rsidR="0073266F" w:rsidRDefault="0073266F" w:rsidP="00BB28F2">
      <w:pPr>
        <w:spacing w:line="360" w:lineRule="auto"/>
        <w:rPr>
          <w:rFonts w:asciiTheme="majorHAnsi" w:hAnsiTheme="majorHAnsi" w:cstheme="majorHAnsi"/>
          <w:lang w:val="en-GB"/>
        </w:rPr>
      </w:pPr>
      <w:r w:rsidRPr="0073266F">
        <w:rPr>
          <w:rFonts w:asciiTheme="majorHAnsi" w:hAnsiTheme="majorHAnsi" w:cstheme="majorHAnsi"/>
          <w:lang w:val="en-GB"/>
        </w:rPr>
        <w:t>The funders of the study had no role in study design, data collection, data analysis, data interpretation, or writing of the report</w:t>
      </w:r>
      <w:r w:rsidRPr="0034403D">
        <w:rPr>
          <w:rFonts w:asciiTheme="majorHAnsi" w:hAnsiTheme="majorHAnsi" w:cstheme="majorHAnsi"/>
          <w:lang w:val="en-GB"/>
        </w:rPr>
        <w:t>.</w:t>
      </w:r>
    </w:p>
    <w:p w14:paraId="3CC15190" w14:textId="77777777" w:rsidR="0073266F" w:rsidRPr="00A55498" w:rsidRDefault="0073266F" w:rsidP="00BB28F2">
      <w:pPr>
        <w:spacing w:line="360" w:lineRule="auto"/>
        <w:rPr>
          <w:rFonts w:asciiTheme="majorHAnsi" w:hAnsiTheme="majorHAnsi" w:cstheme="majorHAnsi"/>
          <w:lang w:val="en-GB"/>
        </w:rPr>
      </w:pPr>
    </w:p>
    <w:p w14:paraId="1CE23119" w14:textId="7B09ED2D" w:rsidR="0061716F" w:rsidRPr="00A55498" w:rsidRDefault="0048781D" w:rsidP="00BB28F2">
      <w:pPr>
        <w:pStyle w:val="Heading2"/>
        <w:spacing w:line="360" w:lineRule="auto"/>
        <w:rPr>
          <w:rFonts w:asciiTheme="majorHAnsi" w:hAnsiTheme="majorHAnsi" w:cstheme="majorHAnsi"/>
          <w:b/>
          <w:bCs/>
          <w:sz w:val="24"/>
          <w:szCs w:val="24"/>
          <w:lang w:val="en-GB"/>
        </w:rPr>
      </w:pPr>
      <w:bookmarkStart w:id="88" w:name="_44sinio" w:colFirst="0" w:colLast="0"/>
      <w:bookmarkEnd w:id="88"/>
      <w:r w:rsidRPr="00A55498">
        <w:rPr>
          <w:rFonts w:asciiTheme="majorHAnsi" w:hAnsiTheme="majorHAnsi" w:cstheme="majorHAnsi"/>
          <w:b/>
          <w:bCs/>
          <w:sz w:val="24"/>
          <w:szCs w:val="24"/>
          <w:lang w:val="en-GB"/>
        </w:rPr>
        <w:t>Results</w:t>
      </w:r>
      <w:r w:rsidR="00A02D31" w:rsidRPr="00A55498">
        <w:rPr>
          <w:rFonts w:asciiTheme="majorHAnsi" w:hAnsiTheme="majorHAnsi" w:cstheme="majorHAnsi"/>
          <w:b/>
          <w:bCs/>
          <w:sz w:val="24"/>
          <w:szCs w:val="24"/>
          <w:lang w:val="en-GB"/>
        </w:rPr>
        <w:t xml:space="preserve"> [H2]</w:t>
      </w:r>
    </w:p>
    <w:p w14:paraId="2C82609A" w14:textId="2B98E332" w:rsidR="0061716F" w:rsidRPr="00A55498" w:rsidRDefault="00242A33" w:rsidP="00BB28F2">
      <w:pPr>
        <w:spacing w:line="360" w:lineRule="auto"/>
        <w:rPr>
          <w:rFonts w:asciiTheme="majorHAnsi" w:hAnsiTheme="majorHAnsi" w:cstheme="majorHAnsi"/>
          <w:lang w:val="en-GB"/>
        </w:rPr>
      </w:pPr>
      <w:r>
        <w:rPr>
          <w:rFonts w:asciiTheme="majorHAnsi" w:hAnsiTheme="majorHAnsi" w:cstheme="majorHAnsi"/>
          <w:lang w:val="en-GB"/>
        </w:rPr>
        <w:t>Estimates of i</w:t>
      </w:r>
      <w:r w:rsidR="00AC1C32" w:rsidRPr="00A55498">
        <w:rPr>
          <w:rFonts w:asciiTheme="majorHAnsi" w:hAnsiTheme="majorHAnsi" w:cstheme="majorHAnsi"/>
          <w:lang w:val="en-GB"/>
        </w:rPr>
        <w:t xml:space="preserve">nadequate </w:t>
      </w:r>
      <w:r w:rsidR="0048781D" w:rsidRPr="00A55498">
        <w:rPr>
          <w:rFonts w:asciiTheme="majorHAnsi" w:hAnsiTheme="majorHAnsi" w:cstheme="majorHAnsi"/>
          <w:lang w:val="en-GB"/>
        </w:rPr>
        <w:t>intake were generally high (</w:t>
      </w:r>
      <w:r w:rsidR="00A64264" w:rsidRPr="00A55498">
        <w:rPr>
          <w:rFonts w:asciiTheme="majorHAnsi" w:hAnsiTheme="majorHAnsi" w:cstheme="majorHAnsi"/>
          <w:highlight w:val="green"/>
          <w:lang w:val="en-GB"/>
        </w:rPr>
        <w:t xml:space="preserve">figure </w:t>
      </w:r>
      <w:r w:rsidR="0048781D" w:rsidRPr="00A55498">
        <w:rPr>
          <w:rFonts w:asciiTheme="majorHAnsi" w:hAnsiTheme="majorHAnsi" w:cstheme="majorHAnsi"/>
          <w:highlight w:val="green"/>
          <w:lang w:val="en-GB"/>
        </w:rPr>
        <w:t>2</w:t>
      </w:r>
      <w:r w:rsidR="0048781D" w:rsidRPr="00A55498">
        <w:rPr>
          <w:rFonts w:asciiTheme="majorHAnsi" w:hAnsiTheme="majorHAnsi" w:cstheme="majorHAnsi"/>
          <w:lang w:val="en-GB"/>
        </w:rPr>
        <w:t xml:space="preserve">) and </w:t>
      </w:r>
      <w:r>
        <w:rPr>
          <w:rFonts w:asciiTheme="majorHAnsi" w:hAnsiTheme="majorHAnsi" w:cstheme="majorHAnsi"/>
          <w:lang w:val="en-GB"/>
        </w:rPr>
        <w:t xml:space="preserve">were </w:t>
      </w:r>
      <w:r w:rsidR="0048781D" w:rsidRPr="00A55498">
        <w:rPr>
          <w:rFonts w:asciiTheme="majorHAnsi" w:hAnsiTheme="majorHAnsi" w:cstheme="majorHAnsi"/>
          <w:lang w:val="en-GB"/>
        </w:rPr>
        <w:t>especially common for iodine (5</w:t>
      </w:r>
      <w:r w:rsidR="00A64264" w:rsidRPr="00A55498">
        <w:rPr>
          <w:rFonts w:asciiTheme="majorHAnsi" w:hAnsiTheme="majorHAnsi" w:cstheme="majorHAnsi"/>
          <w:lang w:val="en-GB"/>
        </w:rPr>
        <w:t>·</w:t>
      </w:r>
      <w:r w:rsidR="0048781D" w:rsidRPr="00A55498">
        <w:rPr>
          <w:rFonts w:asciiTheme="majorHAnsi" w:hAnsiTheme="majorHAnsi" w:cstheme="majorHAnsi"/>
          <w:lang w:val="en-GB"/>
        </w:rPr>
        <w:t>1 billion people; 68% of the population), vitamin E (5</w:t>
      </w:r>
      <w:r w:rsidR="00A64264" w:rsidRPr="00A55498">
        <w:rPr>
          <w:rFonts w:asciiTheme="majorHAnsi" w:hAnsiTheme="majorHAnsi" w:cstheme="majorHAnsi"/>
          <w:lang w:val="en-GB"/>
        </w:rPr>
        <w:t>·</w:t>
      </w:r>
      <w:r w:rsidR="0048781D" w:rsidRPr="00A55498">
        <w:rPr>
          <w:rFonts w:asciiTheme="majorHAnsi" w:hAnsiTheme="majorHAnsi" w:cstheme="majorHAnsi"/>
          <w:lang w:val="en-GB"/>
        </w:rPr>
        <w:t>0 billion people; 67% of the population), calcium (5</w:t>
      </w:r>
      <w:r w:rsidR="00A64264" w:rsidRPr="00A55498">
        <w:rPr>
          <w:rFonts w:asciiTheme="majorHAnsi" w:hAnsiTheme="majorHAnsi" w:cstheme="majorHAnsi"/>
          <w:lang w:val="en-GB"/>
        </w:rPr>
        <w:t>·</w:t>
      </w:r>
      <w:r w:rsidR="0048781D" w:rsidRPr="00A55498">
        <w:rPr>
          <w:rFonts w:asciiTheme="majorHAnsi" w:hAnsiTheme="majorHAnsi" w:cstheme="majorHAnsi"/>
          <w:lang w:val="en-GB"/>
        </w:rPr>
        <w:t>0 billion people; 66% of the population), and iron (4</w:t>
      </w:r>
      <w:r w:rsidR="00A64264" w:rsidRPr="00A55498">
        <w:rPr>
          <w:rFonts w:asciiTheme="majorHAnsi" w:hAnsiTheme="majorHAnsi" w:cstheme="majorHAnsi"/>
          <w:lang w:val="en-GB"/>
        </w:rPr>
        <w:t>·</w:t>
      </w:r>
      <w:r w:rsidR="0048781D" w:rsidRPr="00A55498">
        <w:rPr>
          <w:rFonts w:asciiTheme="majorHAnsi" w:hAnsiTheme="majorHAnsi" w:cstheme="majorHAnsi"/>
          <w:lang w:val="en-GB"/>
        </w:rPr>
        <w:t xml:space="preserve">9 billion people; 65% of the population). Niacin </w:t>
      </w:r>
      <w:r w:rsidR="00AC1C32">
        <w:rPr>
          <w:rFonts w:asciiTheme="majorHAnsi" w:hAnsiTheme="majorHAnsi" w:cstheme="majorHAnsi"/>
          <w:lang w:val="en-GB"/>
        </w:rPr>
        <w:t>had</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the lowest </w:t>
      </w:r>
      <w:r w:rsidR="00AC1C32">
        <w:rPr>
          <w:rFonts w:asciiTheme="majorHAnsi" w:hAnsiTheme="majorHAnsi" w:cstheme="majorHAnsi"/>
          <w:lang w:val="en-GB"/>
        </w:rPr>
        <w:t>estimate</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of inadequate intake (1</w:t>
      </w:r>
      <w:r w:rsidR="00A64264" w:rsidRPr="00A55498">
        <w:rPr>
          <w:rFonts w:asciiTheme="majorHAnsi" w:hAnsiTheme="majorHAnsi" w:cstheme="majorHAnsi"/>
          <w:lang w:val="en-GB"/>
        </w:rPr>
        <w:t>·</w:t>
      </w:r>
      <w:r w:rsidR="0048781D" w:rsidRPr="00A55498">
        <w:rPr>
          <w:rFonts w:asciiTheme="majorHAnsi" w:hAnsiTheme="majorHAnsi" w:cstheme="majorHAnsi"/>
          <w:lang w:val="en-GB"/>
        </w:rPr>
        <w:t>7 billion people; 22% of the population)</w:t>
      </w:r>
      <w:r w:rsidR="00AC1C32">
        <w:rPr>
          <w:rFonts w:asciiTheme="majorHAnsi" w:hAnsiTheme="majorHAnsi" w:cstheme="majorHAnsi"/>
          <w:lang w:val="en-GB"/>
        </w:rPr>
        <w:t>,</w:t>
      </w:r>
      <w:r w:rsidR="0048781D" w:rsidRPr="00A55498">
        <w:rPr>
          <w:rFonts w:asciiTheme="majorHAnsi" w:hAnsiTheme="majorHAnsi" w:cstheme="majorHAnsi"/>
          <w:lang w:val="en-GB"/>
        </w:rPr>
        <w:t xml:space="preserve"> followed by thiamin (2</w:t>
      </w:r>
      <w:r w:rsidR="00A64264" w:rsidRPr="00A55498">
        <w:rPr>
          <w:rFonts w:asciiTheme="majorHAnsi" w:hAnsiTheme="majorHAnsi" w:cstheme="majorHAnsi"/>
          <w:lang w:val="en-GB"/>
        </w:rPr>
        <w:t>·</w:t>
      </w:r>
      <w:r w:rsidR="0048781D" w:rsidRPr="00A55498">
        <w:rPr>
          <w:rFonts w:asciiTheme="majorHAnsi" w:hAnsiTheme="majorHAnsi" w:cstheme="majorHAnsi"/>
          <w:lang w:val="en-GB"/>
        </w:rPr>
        <w:t>2 billion people; 30% of the population) and magnesium (2</w:t>
      </w:r>
      <w:r w:rsidR="00A64264" w:rsidRPr="00A55498">
        <w:rPr>
          <w:rFonts w:asciiTheme="majorHAnsi" w:hAnsiTheme="majorHAnsi" w:cstheme="majorHAnsi"/>
          <w:lang w:val="en-GB"/>
        </w:rPr>
        <w:t>·</w:t>
      </w:r>
      <w:r w:rsidR="0048781D" w:rsidRPr="00A55498">
        <w:rPr>
          <w:rFonts w:asciiTheme="majorHAnsi" w:hAnsiTheme="majorHAnsi" w:cstheme="majorHAnsi"/>
          <w:lang w:val="en-GB"/>
        </w:rPr>
        <w:t>4 billion people; 31% of the population</w:t>
      </w:r>
      <w:r w:rsidR="00A64264" w:rsidRPr="00A55498">
        <w:rPr>
          <w:rFonts w:asciiTheme="majorHAnsi" w:hAnsiTheme="majorHAnsi" w:cstheme="majorHAnsi"/>
          <w:lang w:val="en-GB"/>
        </w:rPr>
        <w:t>; f</w:t>
      </w:r>
      <w:r w:rsidR="0048781D" w:rsidRPr="00A55498">
        <w:rPr>
          <w:rFonts w:asciiTheme="majorHAnsi" w:hAnsiTheme="majorHAnsi" w:cstheme="majorHAnsi"/>
          <w:lang w:val="en-GB"/>
        </w:rPr>
        <w:t xml:space="preserve">igure 2). A few countries </w:t>
      </w:r>
      <w:r w:rsidR="00AC1C32">
        <w:rPr>
          <w:rFonts w:asciiTheme="majorHAnsi" w:hAnsiTheme="majorHAnsi" w:cstheme="majorHAnsi"/>
          <w:lang w:val="en-GB"/>
        </w:rPr>
        <w:t>had</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estimated intake inadequacies that diverged from the general patterns. For example, </w:t>
      </w:r>
      <w:r w:rsidR="00AC1C32">
        <w:rPr>
          <w:rFonts w:asciiTheme="majorHAnsi" w:hAnsiTheme="majorHAnsi" w:cstheme="majorHAnsi"/>
          <w:lang w:val="en-GB"/>
        </w:rPr>
        <w:t xml:space="preserve">in </w:t>
      </w:r>
      <w:r w:rsidR="0048781D" w:rsidRPr="00A55498">
        <w:rPr>
          <w:rFonts w:asciiTheme="majorHAnsi" w:hAnsiTheme="majorHAnsi" w:cstheme="majorHAnsi"/>
          <w:lang w:val="en-GB"/>
        </w:rPr>
        <w:t>India</w:t>
      </w:r>
      <w:r w:rsidR="00AC1C32">
        <w:rPr>
          <w:rFonts w:asciiTheme="majorHAnsi" w:hAnsiTheme="majorHAnsi" w:cstheme="majorHAnsi"/>
          <w:lang w:val="en-GB"/>
        </w:rPr>
        <w:t>,</w:t>
      </w:r>
      <w:r w:rsidR="0048781D" w:rsidRPr="00A55498">
        <w:rPr>
          <w:rFonts w:asciiTheme="majorHAnsi" w:hAnsiTheme="majorHAnsi" w:cstheme="majorHAnsi"/>
          <w:lang w:val="en-GB"/>
        </w:rPr>
        <w:t xml:space="preserve"> estimated inadequate intakes </w:t>
      </w:r>
      <w:r w:rsidR="00AC1C32">
        <w:rPr>
          <w:rFonts w:asciiTheme="majorHAnsi" w:hAnsiTheme="majorHAnsi" w:cstheme="majorHAnsi"/>
          <w:lang w:val="en-GB"/>
        </w:rPr>
        <w:t>of</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riboflavin, folate, vitamin B</w:t>
      </w:r>
      <w:r w:rsidR="0070073E">
        <w:rPr>
          <w:rFonts w:asciiTheme="majorHAnsi" w:hAnsiTheme="majorHAnsi" w:cstheme="majorHAnsi"/>
          <w:lang w:val="en-GB"/>
        </w:rPr>
        <w:t>₆</w:t>
      </w:r>
      <w:r w:rsidR="0048781D" w:rsidRPr="00A55498">
        <w:rPr>
          <w:rFonts w:asciiTheme="majorHAnsi" w:hAnsiTheme="majorHAnsi" w:cstheme="majorHAnsi"/>
          <w:lang w:val="en-GB"/>
        </w:rPr>
        <w:t>, and vitamin B</w:t>
      </w:r>
      <w:r w:rsidR="00A64264" w:rsidRPr="00A55498">
        <w:rPr>
          <w:rFonts w:asciiTheme="majorHAnsi" w:hAnsiTheme="majorHAnsi" w:cstheme="majorHAnsi"/>
          <w:lang w:val="en-GB"/>
        </w:rPr>
        <w:t>₁₂</w:t>
      </w:r>
      <w:r w:rsidR="00AC1C32">
        <w:rPr>
          <w:rFonts w:asciiTheme="majorHAnsi" w:hAnsiTheme="majorHAnsi" w:cstheme="majorHAnsi"/>
          <w:lang w:val="en-GB"/>
        </w:rPr>
        <w:t xml:space="preserve"> were especially high</w:t>
      </w:r>
      <w:r w:rsidR="0048781D" w:rsidRPr="00A55498">
        <w:rPr>
          <w:rFonts w:asciiTheme="majorHAnsi" w:hAnsiTheme="majorHAnsi" w:cstheme="majorHAnsi"/>
          <w:lang w:val="en-GB"/>
        </w:rPr>
        <w:t xml:space="preserve">; Madagascar and the Democratic Republic of the Congo </w:t>
      </w:r>
      <w:r w:rsidR="00AC1C32">
        <w:rPr>
          <w:rFonts w:asciiTheme="majorHAnsi" w:hAnsiTheme="majorHAnsi" w:cstheme="majorHAnsi"/>
          <w:lang w:val="en-GB"/>
        </w:rPr>
        <w:t>had</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high inadequate niacin intakes; and Russia, Mongolia, and Kazakhstan </w:t>
      </w:r>
      <w:r w:rsidR="00AC1C32">
        <w:rPr>
          <w:rFonts w:asciiTheme="majorHAnsi" w:hAnsiTheme="majorHAnsi" w:cstheme="majorHAnsi"/>
          <w:lang w:val="en-GB"/>
        </w:rPr>
        <w:t>had</w:t>
      </w:r>
      <w:r w:rsidR="00AC1C32" w:rsidRPr="00A55498">
        <w:rPr>
          <w:rFonts w:asciiTheme="majorHAnsi" w:hAnsiTheme="majorHAnsi" w:cstheme="majorHAnsi"/>
          <w:lang w:val="en-GB"/>
        </w:rPr>
        <w:t xml:space="preserve"> </w:t>
      </w:r>
      <w:r w:rsidR="0048781D" w:rsidRPr="00A55498">
        <w:rPr>
          <w:rFonts w:asciiTheme="majorHAnsi" w:hAnsiTheme="majorHAnsi" w:cstheme="majorHAnsi"/>
          <w:lang w:val="en-GB"/>
        </w:rPr>
        <w:t>high inadequate selenium intakes (</w:t>
      </w:r>
      <w:r w:rsidR="00A64264" w:rsidRPr="00A55498">
        <w:rPr>
          <w:rFonts w:asciiTheme="majorHAnsi" w:hAnsiTheme="majorHAnsi" w:cstheme="majorHAnsi"/>
          <w:lang w:val="en-GB"/>
        </w:rPr>
        <w:t xml:space="preserve">figure </w:t>
      </w:r>
      <w:r w:rsidR="0048781D" w:rsidRPr="00A55498">
        <w:rPr>
          <w:rFonts w:asciiTheme="majorHAnsi" w:hAnsiTheme="majorHAnsi" w:cstheme="majorHAnsi"/>
          <w:lang w:val="en-GB"/>
        </w:rPr>
        <w:t>2).</w:t>
      </w:r>
    </w:p>
    <w:p w14:paraId="20C0C997" w14:textId="77777777" w:rsidR="0061716F" w:rsidRPr="00A55498" w:rsidRDefault="0061716F" w:rsidP="00BB28F2">
      <w:pPr>
        <w:spacing w:line="360" w:lineRule="auto"/>
        <w:rPr>
          <w:rFonts w:asciiTheme="majorHAnsi" w:hAnsiTheme="majorHAnsi" w:cstheme="majorHAnsi"/>
          <w:lang w:val="en-GB"/>
        </w:rPr>
      </w:pPr>
    </w:p>
    <w:p w14:paraId="1F0270F0" w14:textId="6D00F4A4"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Calcium intake inadequacy was highest in countries in </w:t>
      </w:r>
      <w:r w:rsidR="004B3D01">
        <w:rPr>
          <w:rFonts w:asciiTheme="majorHAnsi" w:hAnsiTheme="majorHAnsi" w:cstheme="majorHAnsi"/>
          <w:lang w:val="en-GB"/>
        </w:rPr>
        <w:t>s</w:t>
      </w:r>
      <w:r w:rsidR="004B3D01" w:rsidRPr="00A55498">
        <w:rPr>
          <w:rFonts w:asciiTheme="majorHAnsi" w:hAnsiTheme="majorHAnsi" w:cstheme="majorHAnsi"/>
          <w:lang w:val="en-GB"/>
        </w:rPr>
        <w:t xml:space="preserve">outh </w:t>
      </w:r>
      <w:r w:rsidRPr="00A55498">
        <w:rPr>
          <w:rFonts w:asciiTheme="majorHAnsi" w:hAnsiTheme="majorHAnsi" w:cstheme="majorHAnsi"/>
          <w:lang w:val="en-GB"/>
        </w:rPr>
        <w:t xml:space="preserve">Asia, </w:t>
      </w:r>
      <w:r w:rsidR="004B3D01">
        <w:rPr>
          <w:rFonts w:asciiTheme="majorHAnsi" w:hAnsiTheme="majorHAnsi" w:cstheme="majorHAnsi"/>
          <w:lang w:val="en-GB"/>
        </w:rPr>
        <w:t>s</w:t>
      </w:r>
      <w:r w:rsidR="004B3D01" w:rsidRPr="00A55498">
        <w:rPr>
          <w:rFonts w:asciiTheme="majorHAnsi" w:hAnsiTheme="majorHAnsi" w:cstheme="majorHAnsi"/>
          <w:lang w:val="en-GB"/>
        </w:rPr>
        <w:t>ub</w:t>
      </w:r>
      <w:r w:rsidRPr="00A55498">
        <w:rPr>
          <w:rFonts w:asciiTheme="majorHAnsi" w:hAnsiTheme="majorHAnsi" w:cstheme="majorHAnsi"/>
          <w:lang w:val="en-GB"/>
        </w:rPr>
        <w:t xml:space="preserve">-Saharan Africa, and </w:t>
      </w:r>
      <w:r w:rsidR="004B3D01">
        <w:rPr>
          <w:rFonts w:asciiTheme="majorHAnsi" w:hAnsiTheme="majorHAnsi" w:cstheme="majorHAnsi"/>
          <w:lang w:val="en-GB"/>
        </w:rPr>
        <w:t>e</w:t>
      </w:r>
      <w:r w:rsidR="004B3D01" w:rsidRPr="00A55498">
        <w:rPr>
          <w:rFonts w:asciiTheme="majorHAnsi" w:hAnsiTheme="majorHAnsi" w:cstheme="majorHAnsi"/>
          <w:lang w:val="en-GB"/>
        </w:rPr>
        <w:t xml:space="preserve">ast </w:t>
      </w:r>
      <w:r w:rsidRPr="00A55498">
        <w:rPr>
          <w:rFonts w:asciiTheme="majorHAnsi" w:hAnsiTheme="majorHAnsi" w:cstheme="majorHAnsi"/>
          <w:lang w:val="en-GB"/>
        </w:rPr>
        <w:t>Asia and the Pacific (</w:t>
      </w:r>
      <w:r w:rsidR="00A64264" w:rsidRPr="00A55498">
        <w:rPr>
          <w:rFonts w:asciiTheme="majorHAnsi" w:hAnsiTheme="majorHAnsi" w:cstheme="majorHAnsi"/>
          <w:highlight w:val="green"/>
          <w:lang w:val="en-GB"/>
        </w:rPr>
        <w:t xml:space="preserve">figure </w:t>
      </w:r>
      <w:r w:rsidRPr="00A55498">
        <w:rPr>
          <w:rFonts w:asciiTheme="majorHAnsi" w:hAnsiTheme="majorHAnsi" w:cstheme="majorHAnsi"/>
          <w:highlight w:val="green"/>
          <w:lang w:val="en-GB"/>
        </w:rPr>
        <w:t>3</w:t>
      </w:r>
      <w:r w:rsidRPr="00A55498">
        <w:rPr>
          <w:rFonts w:asciiTheme="majorHAnsi" w:hAnsiTheme="majorHAnsi" w:cstheme="majorHAnsi"/>
          <w:lang w:val="en-GB"/>
        </w:rPr>
        <w:t>). Intake inadequacy was high across all age</w:t>
      </w:r>
      <w:r w:rsidR="00A64264" w:rsidRPr="00A55498">
        <w:rPr>
          <w:rFonts w:asciiTheme="majorHAnsi" w:hAnsiTheme="majorHAnsi" w:cstheme="majorHAnsi"/>
          <w:lang w:val="en-GB"/>
        </w:rPr>
        <w:t>–</w:t>
      </w:r>
      <w:r w:rsidRPr="00A55498">
        <w:rPr>
          <w:rFonts w:asciiTheme="majorHAnsi" w:hAnsiTheme="majorHAnsi" w:cstheme="majorHAnsi"/>
          <w:lang w:val="en-GB"/>
        </w:rPr>
        <w:t>sex groups in these countries, but especially among</w:t>
      </w:r>
      <w:r w:rsidR="00A64264" w:rsidRPr="00A55498">
        <w:rPr>
          <w:rFonts w:asciiTheme="majorHAnsi" w:hAnsiTheme="majorHAnsi" w:cstheme="majorHAnsi"/>
          <w:lang w:val="en-GB"/>
        </w:rPr>
        <w:t xml:space="preserve"> people aged</w:t>
      </w:r>
      <w:r w:rsidRPr="00A55498">
        <w:rPr>
          <w:rFonts w:asciiTheme="majorHAnsi" w:hAnsiTheme="majorHAnsi" w:cstheme="majorHAnsi"/>
          <w:lang w:val="en-GB"/>
        </w:rPr>
        <w:t xml:space="preserve"> 10–30 year</w:t>
      </w:r>
      <w:r w:rsidR="00A64264" w:rsidRPr="00A55498">
        <w:rPr>
          <w:rFonts w:asciiTheme="majorHAnsi" w:hAnsiTheme="majorHAnsi" w:cstheme="majorHAnsi"/>
          <w:lang w:val="en-GB"/>
        </w:rPr>
        <w:t>s</w:t>
      </w:r>
      <w:r w:rsidRPr="00A55498">
        <w:rPr>
          <w:rFonts w:asciiTheme="majorHAnsi" w:hAnsiTheme="majorHAnsi" w:cstheme="majorHAnsi"/>
          <w:lang w:val="en-GB"/>
        </w:rPr>
        <w:t xml:space="preserve">. Only countries in North America, Europe, and </w:t>
      </w:r>
      <w:r w:rsidR="00A64264" w:rsidRPr="00A55498">
        <w:rPr>
          <w:rFonts w:asciiTheme="majorHAnsi" w:hAnsiTheme="majorHAnsi" w:cstheme="majorHAnsi"/>
          <w:lang w:val="en-GB"/>
        </w:rPr>
        <w:t xml:space="preserve">central </w:t>
      </w:r>
      <w:r w:rsidRPr="00A55498">
        <w:rPr>
          <w:rFonts w:asciiTheme="majorHAnsi" w:hAnsiTheme="majorHAnsi" w:cstheme="majorHAnsi"/>
          <w:lang w:val="en-GB"/>
        </w:rPr>
        <w:t xml:space="preserve">Asia </w:t>
      </w:r>
      <w:r w:rsidR="004B3D01">
        <w:rPr>
          <w:rFonts w:asciiTheme="majorHAnsi" w:hAnsiTheme="majorHAnsi" w:cstheme="majorHAnsi"/>
          <w:lang w:val="en-GB"/>
        </w:rPr>
        <w:t>had</w:t>
      </w:r>
      <w:r w:rsidR="004B3D01" w:rsidRPr="00A55498">
        <w:rPr>
          <w:rFonts w:asciiTheme="majorHAnsi" w:hAnsiTheme="majorHAnsi" w:cstheme="majorHAnsi"/>
          <w:lang w:val="en-GB"/>
        </w:rPr>
        <w:t xml:space="preserve"> </w:t>
      </w:r>
      <w:r w:rsidR="004B3D01">
        <w:rPr>
          <w:rFonts w:asciiTheme="majorHAnsi" w:hAnsiTheme="majorHAnsi" w:cstheme="majorHAnsi"/>
          <w:lang w:val="en-GB"/>
        </w:rPr>
        <w:t xml:space="preserve">a </w:t>
      </w:r>
      <w:r w:rsidRPr="00A55498">
        <w:rPr>
          <w:rFonts w:asciiTheme="majorHAnsi" w:hAnsiTheme="majorHAnsi" w:cstheme="majorHAnsi"/>
          <w:lang w:val="en-GB"/>
        </w:rPr>
        <w:t>consistently low prevalence of inadequate calcium intake (</w:t>
      </w:r>
      <w:r w:rsidR="00A64264" w:rsidRPr="00A55498">
        <w:rPr>
          <w:rFonts w:asciiTheme="majorHAnsi" w:hAnsiTheme="majorHAnsi" w:cstheme="majorHAnsi"/>
          <w:lang w:val="en-GB"/>
        </w:rPr>
        <w:t xml:space="preserve">figure </w:t>
      </w:r>
      <w:r w:rsidRPr="00A55498">
        <w:rPr>
          <w:rFonts w:asciiTheme="majorHAnsi" w:hAnsiTheme="majorHAnsi" w:cstheme="majorHAnsi"/>
          <w:lang w:val="en-GB"/>
        </w:rPr>
        <w:t xml:space="preserve">3). </w:t>
      </w:r>
      <w:r w:rsidR="004B3D01">
        <w:rPr>
          <w:rFonts w:asciiTheme="majorHAnsi" w:hAnsiTheme="majorHAnsi" w:cstheme="majorHAnsi"/>
          <w:lang w:val="en-GB"/>
        </w:rPr>
        <w:t>L</w:t>
      </w:r>
      <w:r w:rsidR="004B3D01" w:rsidRPr="00A55498">
        <w:rPr>
          <w:rFonts w:asciiTheme="majorHAnsi" w:hAnsiTheme="majorHAnsi" w:cstheme="majorHAnsi"/>
          <w:lang w:val="en-GB"/>
        </w:rPr>
        <w:t xml:space="preserve">ow </w:t>
      </w:r>
      <w:r w:rsidRPr="00A55498">
        <w:rPr>
          <w:rFonts w:asciiTheme="majorHAnsi" w:hAnsiTheme="majorHAnsi" w:cstheme="majorHAnsi"/>
          <w:lang w:val="en-GB"/>
        </w:rPr>
        <w:t xml:space="preserve">prevalence of inadequate iodine intake </w:t>
      </w:r>
      <w:r w:rsidR="004B3D01" w:rsidRPr="00A55498">
        <w:rPr>
          <w:rFonts w:asciiTheme="majorHAnsi" w:hAnsiTheme="majorHAnsi" w:cstheme="majorHAnsi"/>
          <w:lang w:val="en-GB"/>
        </w:rPr>
        <w:t>w</w:t>
      </w:r>
      <w:r w:rsidR="004B3D01">
        <w:rPr>
          <w:rFonts w:asciiTheme="majorHAnsi" w:hAnsiTheme="majorHAnsi" w:cstheme="majorHAnsi"/>
          <w:lang w:val="en-GB"/>
        </w:rPr>
        <w:t>as</w:t>
      </w:r>
      <w:r w:rsidR="004B3D01" w:rsidRPr="00A55498">
        <w:rPr>
          <w:rFonts w:asciiTheme="majorHAnsi" w:hAnsiTheme="majorHAnsi" w:cstheme="majorHAnsi"/>
          <w:lang w:val="en-GB"/>
        </w:rPr>
        <w:t xml:space="preserve"> </w:t>
      </w:r>
      <w:r w:rsidRPr="00A55498">
        <w:rPr>
          <w:rFonts w:asciiTheme="majorHAnsi" w:hAnsiTheme="majorHAnsi" w:cstheme="majorHAnsi"/>
          <w:lang w:val="en-GB"/>
        </w:rPr>
        <w:t xml:space="preserve">observed </w:t>
      </w:r>
      <w:r w:rsidR="00A64264" w:rsidRPr="00A55498">
        <w:rPr>
          <w:rFonts w:asciiTheme="majorHAnsi" w:hAnsiTheme="majorHAnsi" w:cstheme="majorHAnsi"/>
          <w:lang w:val="en-GB"/>
        </w:rPr>
        <w:t xml:space="preserve">only </w:t>
      </w:r>
      <w:r w:rsidRPr="00A55498">
        <w:rPr>
          <w:rFonts w:asciiTheme="majorHAnsi" w:hAnsiTheme="majorHAnsi" w:cstheme="majorHAnsi"/>
          <w:lang w:val="en-GB"/>
        </w:rPr>
        <w:t xml:space="preserve">in </w:t>
      </w:r>
      <w:r w:rsidRPr="0023171A">
        <w:rPr>
          <w:rFonts w:asciiTheme="majorHAnsi" w:hAnsiTheme="majorHAnsi" w:cstheme="majorHAnsi"/>
          <w:bCs/>
          <w:color w:val="FF0000"/>
          <w:lang w:val="en-GB"/>
        </w:rPr>
        <w:t>Europe</w:t>
      </w:r>
      <w:ins w:id="89" w:author="Chris Free" w:date="2024-08-07T15:30:00Z">
        <w:r w:rsidR="00F7350C">
          <w:rPr>
            <w:rFonts w:asciiTheme="majorHAnsi" w:hAnsiTheme="majorHAnsi" w:cstheme="majorHAnsi"/>
            <w:bCs/>
            <w:color w:val="FF0000"/>
            <w:lang w:val="en-GB"/>
          </w:rPr>
          <w:t xml:space="preserve"> and</w:t>
        </w:r>
      </w:ins>
      <w:del w:id="90" w:author="Chris Free" w:date="2024-08-07T15:30:00Z">
        <w:r w:rsidRPr="0023171A" w:rsidDel="00F7350C">
          <w:rPr>
            <w:rFonts w:asciiTheme="majorHAnsi" w:hAnsiTheme="majorHAnsi" w:cstheme="majorHAnsi"/>
            <w:bCs/>
            <w:color w:val="FF0000"/>
            <w:lang w:val="en-GB"/>
          </w:rPr>
          <w:delText>,</w:delText>
        </w:r>
      </w:del>
      <w:r w:rsidRPr="0023171A">
        <w:rPr>
          <w:rFonts w:asciiTheme="majorHAnsi" w:hAnsiTheme="majorHAnsi" w:cstheme="majorHAnsi"/>
          <w:bCs/>
          <w:color w:val="FF0000"/>
          <w:lang w:val="en-GB"/>
        </w:rPr>
        <w:t xml:space="preserve"> </w:t>
      </w:r>
      <w:ins w:id="91" w:author="Chris Free" w:date="2024-08-07T15:29:00Z">
        <w:r w:rsidR="00C2692C">
          <w:rPr>
            <w:rFonts w:asciiTheme="majorHAnsi" w:hAnsiTheme="majorHAnsi" w:cstheme="majorHAnsi"/>
            <w:bCs/>
            <w:color w:val="FF0000"/>
            <w:lang w:val="en-GB"/>
          </w:rPr>
          <w:t>Canada</w:t>
        </w:r>
      </w:ins>
      <w:ins w:id="92" w:author="Chris Free" w:date="2024-08-07T15:30:00Z">
        <w:r w:rsidR="00F7350C">
          <w:rPr>
            <w:rFonts w:asciiTheme="majorHAnsi" w:hAnsiTheme="majorHAnsi" w:cstheme="majorHAnsi"/>
            <w:bCs/>
            <w:color w:val="FF0000"/>
            <w:lang w:val="en-GB"/>
          </w:rPr>
          <w:t xml:space="preserve"> </w:t>
        </w:r>
      </w:ins>
      <w:commentRangeStart w:id="93"/>
      <w:del w:id="94" w:author="Chris Free" w:date="2024-08-07T15:30:00Z">
        <w:r w:rsidRPr="0023171A" w:rsidDel="00F7350C">
          <w:rPr>
            <w:rFonts w:asciiTheme="majorHAnsi" w:hAnsiTheme="majorHAnsi" w:cstheme="majorHAnsi"/>
            <w:bCs/>
            <w:color w:val="FF0000"/>
            <w:lang w:val="en-GB"/>
          </w:rPr>
          <w:delText>New Zealand, and Australia</w:delText>
        </w:r>
        <w:r w:rsidR="0023171A" w:rsidRPr="0023171A" w:rsidDel="00F7350C">
          <w:rPr>
            <w:rFonts w:asciiTheme="majorHAnsi" w:hAnsiTheme="majorHAnsi" w:cstheme="majorHAnsi"/>
            <w:bCs/>
            <w:color w:val="FF0000"/>
            <w:lang w:val="en-GB"/>
          </w:rPr>
          <w:delText xml:space="preserve"> </w:delText>
        </w:r>
      </w:del>
      <w:r w:rsidR="0023171A" w:rsidRPr="0023171A">
        <w:rPr>
          <w:rFonts w:asciiTheme="majorHAnsi" w:hAnsiTheme="majorHAnsi" w:cstheme="majorHAnsi"/>
          <w:b/>
          <w:bCs/>
          <w:color w:val="FF0000"/>
          <w:lang w:val="en-GB"/>
        </w:rPr>
        <w:t>[A:</w:t>
      </w:r>
      <w:r w:rsidR="0023171A">
        <w:rPr>
          <w:rFonts w:asciiTheme="majorHAnsi" w:hAnsiTheme="majorHAnsi" w:cstheme="majorHAnsi"/>
          <w:b/>
          <w:bCs/>
          <w:color w:val="FF0000"/>
          <w:lang w:val="en-GB"/>
        </w:rPr>
        <w:t xml:space="preserve"> please clarify; if naming New Zealand and Australia here, from figure 2 it looks as though Canada and a few countries in South America also have a similar </w:t>
      </w:r>
      <w:r w:rsidR="00316F8D">
        <w:rPr>
          <w:rFonts w:asciiTheme="majorHAnsi" w:hAnsiTheme="majorHAnsi" w:cstheme="majorHAnsi"/>
          <w:b/>
          <w:bCs/>
          <w:color w:val="FF0000"/>
          <w:lang w:val="en-GB"/>
        </w:rPr>
        <w:t>prevalence</w:t>
      </w:r>
      <w:r w:rsidR="0023171A">
        <w:rPr>
          <w:rFonts w:asciiTheme="majorHAnsi" w:hAnsiTheme="majorHAnsi" w:cstheme="majorHAnsi"/>
          <w:b/>
          <w:bCs/>
          <w:color w:val="FF0000"/>
          <w:lang w:val="en-GB"/>
        </w:rPr>
        <w:t xml:space="preserve"> of inadequate intake?]</w:t>
      </w:r>
      <w:r w:rsidR="0023171A">
        <w:rPr>
          <w:rFonts w:asciiTheme="majorHAnsi" w:hAnsiTheme="majorHAnsi" w:cstheme="majorHAnsi"/>
          <w:b/>
          <w:color w:val="548DD4"/>
          <w:lang w:val="en-GB"/>
        </w:rPr>
        <w:t xml:space="preserve"> </w:t>
      </w:r>
      <w:commentRangeEnd w:id="93"/>
      <w:r w:rsidR="00F7350C">
        <w:rPr>
          <w:rStyle w:val="CommentReference"/>
        </w:rPr>
        <w:commentReference w:id="93"/>
      </w:r>
      <w:r w:rsidRPr="00A55498">
        <w:rPr>
          <w:rFonts w:asciiTheme="majorHAnsi" w:hAnsiTheme="majorHAnsi" w:cstheme="majorHAnsi"/>
          <w:lang w:val="en-GB"/>
        </w:rPr>
        <w:t>(</w:t>
      </w:r>
      <w:r w:rsidR="00A64264" w:rsidRPr="00A55498">
        <w:rPr>
          <w:rFonts w:asciiTheme="majorHAnsi" w:hAnsiTheme="majorHAnsi" w:cstheme="majorHAnsi"/>
          <w:lang w:val="en-GB"/>
        </w:rPr>
        <w:t xml:space="preserve">figures </w:t>
      </w:r>
      <w:r w:rsidRPr="00A55498">
        <w:rPr>
          <w:rFonts w:asciiTheme="majorHAnsi" w:hAnsiTheme="majorHAnsi" w:cstheme="majorHAnsi"/>
          <w:lang w:val="en-GB"/>
        </w:rPr>
        <w:t>2</w:t>
      </w:r>
      <w:r w:rsidR="00A64264" w:rsidRPr="00A55498">
        <w:rPr>
          <w:rFonts w:asciiTheme="majorHAnsi" w:hAnsiTheme="majorHAnsi" w:cstheme="majorHAnsi"/>
          <w:lang w:val="en-GB"/>
        </w:rPr>
        <w:t xml:space="preserve">, </w:t>
      </w:r>
      <w:r w:rsidRPr="00A55498">
        <w:rPr>
          <w:rFonts w:asciiTheme="majorHAnsi" w:hAnsiTheme="majorHAnsi" w:cstheme="majorHAnsi"/>
          <w:lang w:val="en-GB"/>
        </w:rPr>
        <w:t>3) and</w:t>
      </w:r>
      <w:r w:rsidR="004B3D01">
        <w:rPr>
          <w:rFonts w:asciiTheme="majorHAnsi" w:hAnsiTheme="majorHAnsi" w:cstheme="majorHAnsi"/>
          <w:lang w:val="en-GB"/>
        </w:rPr>
        <w:t>,</w:t>
      </w:r>
      <w:r w:rsidRPr="00A55498">
        <w:rPr>
          <w:rFonts w:asciiTheme="majorHAnsi" w:hAnsiTheme="majorHAnsi" w:cstheme="majorHAnsi"/>
          <w:lang w:val="en-GB"/>
        </w:rPr>
        <w:t xml:space="preserve"> for vitamin </w:t>
      </w:r>
      <w:r w:rsidRPr="00A55498">
        <w:rPr>
          <w:rFonts w:asciiTheme="majorHAnsi" w:hAnsiTheme="majorHAnsi" w:cstheme="majorHAnsi"/>
          <w:lang w:val="en-GB"/>
        </w:rPr>
        <w:lastRenderedPageBreak/>
        <w:t xml:space="preserve">E, </w:t>
      </w:r>
      <w:commentRangeStart w:id="95"/>
      <w:r w:rsidR="006145C5" w:rsidRPr="00A55498">
        <w:rPr>
          <w:rFonts w:asciiTheme="majorHAnsi" w:hAnsiTheme="majorHAnsi" w:cstheme="majorHAnsi"/>
          <w:color w:val="FF0000"/>
          <w:lang w:val="en-GB"/>
        </w:rPr>
        <w:t xml:space="preserve">only </w:t>
      </w:r>
      <w:r w:rsidR="006145C5" w:rsidRPr="006145C5">
        <w:rPr>
          <w:rFonts w:asciiTheme="majorHAnsi" w:hAnsiTheme="majorHAnsi" w:cstheme="majorHAnsi"/>
          <w:b/>
          <w:color w:val="FF0000"/>
          <w:lang w:val="en-GB"/>
        </w:rPr>
        <w:t>[A:</w:t>
      </w:r>
      <w:r w:rsidR="006145C5">
        <w:rPr>
          <w:rFonts w:asciiTheme="majorHAnsi" w:hAnsiTheme="majorHAnsi" w:cstheme="majorHAnsi"/>
          <w:b/>
          <w:color w:val="FF0000"/>
          <w:lang w:val="en-GB"/>
        </w:rPr>
        <w:t xml:space="preserve"> correct? (rather than also?)</w:t>
      </w:r>
      <w:r w:rsidR="00D436C8">
        <w:rPr>
          <w:rFonts w:asciiTheme="majorHAnsi" w:hAnsiTheme="majorHAnsi" w:cstheme="majorHAnsi"/>
          <w:b/>
          <w:color w:val="FF0000"/>
          <w:lang w:val="en-GB"/>
        </w:rPr>
        <w:t xml:space="preserve"> or “mainly”?</w:t>
      </w:r>
      <w:r w:rsidR="006145C5">
        <w:rPr>
          <w:rFonts w:asciiTheme="majorHAnsi" w:hAnsiTheme="majorHAnsi" w:cstheme="majorHAnsi"/>
          <w:b/>
          <w:color w:val="FF0000"/>
          <w:lang w:val="en-GB"/>
        </w:rPr>
        <w:t xml:space="preserve">] </w:t>
      </w:r>
      <w:r w:rsidRPr="00A55498">
        <w:rPr>
          <w:rFonts w:asciiTheme="majorHAnsi" w:hAnsiTheme="majorHAnsi" w:cstheme="majorHAnsi"/>
          <w:lang w:val="en-GB"/>
        </w:rPr>
        <w:t xml:space="preserve">in </w:t>
      </w:r>
      <w:commentRangeEnd w:id="95"/>
      <w:r w:rsidR="00F1574B">
        <w:rPr>
          <w:rStyle w:val="CommentReference"/>
        </w:rPr>
        <w:commentReference w:id="95"/>
      </w:r>
      <w:r w:rsidRPr="00A55498">
        <w:rPr>
          <w:rFonts w:asciiTheme="majorHAnsi" w:hAnsiTheme="majorHAnsi" w:cstheme="majorHAnsi"/>
          <w:lang w:val="en-GB"/>
        </w:rPr>
        <w:t>Pacific Island countries (</w:t>
      </w:r>
      <w:r w:rsidR="00A64264" w:rsidRPr="00A55498">
        <w:rPr>
          <w:rFonts w:asciiTheme="majorHAnsi" w:hAnsiTheme="majorHAnsi" w:cstheme="majorHAnsi"/>
          <w:lang w:val="en-GB"/>
        </w:rPr>
        <w:t xml:space="preserve">figures </w:t>
      </w:r>
      <w:r w:rsidRPr="00A55498">
        <w:rPr>
          <w:rFonts w:asciiTheme="majorHAnsi" w:hAnsiTheme="majorHAnsi" w:cstheme="majorHAnsi"/>
          <w:lang w:val="en-GB"/>
        </w:rPr>
        <w:t>2</w:t>
      </w:r>
      <w:r w:rsidR="00A64264" w:rsidRPr="00A55498">
        <w:rPr>
          <w:rFonts w:asciiTheme="majorHAnsi" w:hAnsiTheme="majorHAnsi" w:cstheme="majorHAnsi"/>
          <w:lang w:val="en-GB"/>
        </w:rPr>
        <w:t>,</w:t>
      </w:r>
      <w:r w:rsidRPr="00A55498">
        <w:rPr>
          <w:rFonts w:asciiTheme="majorHAnsi" w:hAnsiTheme="majorHAnsi" w:cstheme="majorHAnsi"/>
          <w:lang w:val="en-GB"/>
        </w:rPr>
        <w:t xml:space="preserve"> 3). For riboflavin and vitamin B</w:t>
      </w:r>
      <w:r w:rsidR="00A64264" w:rsidRPr="00A55498">
        <w:rPr>
          <w:rFonts w:asciiTheme="majorHAnsi" w:hAnsiTheme="majorHAnsi" w:cstheme="majorHAnsi"/>
          <w:lang w:val="en-GB"/>
        </w:rPr>
        <w:t>₁₂</w:t>
      </w:r>
      <w:r w:rsidRPr="00A55498">
        <w:rPr>
          <w:rFonts w:asciiTheme="majorHAnsi" w:hAnsiTheme="majorHAnsi" w:cstheme="majorHAnsi"/>
          <w:lang w:val="en-GB"/>
        </w:rPr>
        <w:t>, high prevalence</w:t>
      </w:r>
      <w:r w:rsidR="00D436C8">
        <w:rPr>
          <w:rFonts w:asciiTheme="majorHAnsi" w:hAnsiTheme="majorHAnsi" w:cstheme="majorHAnsi"/>
          <w:lang w:val="en-GB"/>
        </w:rPr>
        <w:t>s</w:t>
      </w:r>
      <w:r w:rsidRPr="00A55498">
        <w:rPr>
          <w:rFonts w:asciiTheme="majorHAnsi" w:hAnsiTheme="majorHAnsi" w:cstheme="majorHAnsi"/>
          <w:lang w:val="en-GB"/>
        </w:rPr>
        <w:t xml:space="preserve"> of </w:t>
      </w:r>
      <w:bookmarkStart w:id="96" w:name="_Hlk172209237"/>
      <w:r w:rsidRPr="00A55498">
        <w:rPr>
          <w:rFonts w:asciiTheme="majorHAnsi" w:hAnsiTheme="majorHAnsi" w:cstheme="majorHAnsi"/>
          <w:lang w:val="en-GB"/>
        </w:rPr>
        <w:t xml:space="preserve">inadequate intakes </w:t>
      </w:r>
      <w:r w:rsidR="00D436C8" w:rsidRPr="0099501B">
        <w:rPr>
          <w:rFonts w:asciiTheme="majorHAnsi" w:hAnsiTheme="majorHAnsi" w:cstheme="majorHAnsi"/>
          <w:color w:val="FF0000"/>
          <w:lang w:val="en-GB"/>
        </w:rPr>
        <w:t xml:space="preserve">were </w:t>
      </w:r>
      <w:r w:rsidRPr="0099501B">
        <w:rPr>
          <w:rFonts w:asciiTheme="majorHAnsi" w:hAnsiTheme="majorHAnsi" w:cstheme="majorHAnsi"/>
          <w:color w:val="FF0000"/>
          <w:lang w:val="en-GB"/>
        </w:rPr>
        <w:t xml:space="preserve">common </w:t>
      </w:r>
      <w:r w:rsidR="004B3D01" w:rsidRPr="0099501B">
        <w:rPr>
          <w:rFonts w:asciiTheme="majorHAnsi" w:hAnsiTheme="majorHAnsi" w:cstheme="majorHAnsi"/>
          <w:color w:val="FF0000"/>
          <w:lang w:val="en-GB"/>
        </w:rPr>
        <w:t xml:space="preserve">only </w:t>
      </w:r>
      <w:r w:rsidRPr="0099501B">
        <w:rPr>
          <w:rFonts w:asciiTheme="majorHAnsi" w:hAnsiTheme="majorHAnsi" w:cstheme="majorHAnsi"/>
          <w:color w:val="FF0000"/>
          <w:lang w:val="en-GB"/>
        </w:rPr>
        <w:t xml:space="preserve">in countries in </w:t>
      </w:r>
      <w:r w:rsidR="00A64264" w:rsidRPr="0099501B">
        <w:rPr>
          <w:rFonts w:asciiTheme="majorHAnsi" w:hAnsiTheme="majorHAnsi" w:cstheme="majorHAnsi"/>
          <w:color w:val="FF0000"/>
          <w:lang w:val="en-GB"/>
        </w:rPr>
        <w:t xml:space="preserve">south </w:t>
      </w:r>
      <w:r w:rsidRPr="0099501B">
        <w:rPr>
          <w:rFonts w:asciiTheme="majorHAnsi" w:hAnsiTheme="majorHAnsi" w:cstheme="majorHAnsi"/>
          <w:color w:val="FF0000"/>
          <w:lang w:val="en-GB"/>
        </w:rPr>
        <w:t>Asia</w:t>
      </w:r>
      <w:ins w:id="97" w:author="Chris Free" w:date="2024-08-07T15:33:00Z">
        <w:r w:rsidR="003B711A">
          <w:rPr>
            <w:rFonts w:asciiTheme="majorHAnsi" w:hAnsiTheme="majorHAnsi" w:cstheme="majorHAnsi"/>
            <w:color w:val="FF0000"/>
            <w:lang w:val="en-GB"/>
          </w:rPr>
          <w:t xml:space="preserve"> and Africa</w:t>
        </w:r>
      </w:ins>
      <w:r w:rsidR="0099501B">
        <w:rPr>
          <w:rFonts w:asciiTheme="majorHAnsi" w:hAnsiTheme="majorHAnsi" w:cstheme="majorHAnsi"/>
          <w:b/>
          <w:color w:val="548DD4"/>
          <w:lang w:val="en-GB"/>
        </w:rPr>
        <w:t xml:space="preserve"> </w:t>
      </w:r>
      <w:r w:rsidR="0099501B" w:rsidRPr="0099501B">
        <w:rPr>
          <w:rFonts w:asciiTheme="majorHAnsi" w:hAnsiTheme="majorHAnsi" w:cstheme="majorHAnsi"/>
          <w:b/>
          <w:color w:val="FF0000"/>
          <w:lang w:val="en-GB"/>
        </w:rPr>
        <w:t>[</w:t>
      </w:r>
      <w:commentRangeStart w:id="98"/>
      <w:r w:rsidR="0099501B" w:rsidRPr="0099501B">
        <w:rPr>
          <w:rFonts w:asciiTheme="majorHAnsi" w:hAnsiTheme="majorHAnsi" w:cstheme="majorHAnsi"/>
          <w:b/>
          <w:color w:val="FF0000"/>
          <w:lang w:val="en-GB"/>
        </w:rPr>
        <w:t>A:</w:t>
      </w:r>
      <w:r w:rsidR="0099501B">
        <w:rPr>
          <w:rFonts w:asciiTheme="majorHAnsi" w:hAnsiTheme="majorHAnsi" w:cstheme="majorHAnsi"/>
          <w:b/>
          <w:color w:val="FF0000"/>
          <w:lang w:val="en-GB"/>
        </w:rPr>
        <w:t xml:space="preserve"> inadequacy seems highest of all in Kenya and also common in a few other countries in Africa</w:t>
      </w:r>
      <w:r w:rsidR="00EC5ECC">
        <w:rPr>
          <w:rFonts w:asciiTheme="majorHAnsi" w:hAnsiTheme="majorHAnsi" w:cstheme="majorHAnsi"/>
          <w:b/>
          <w:color w:val="FF0000"/>
          <w:lang w:val="en-GB"/>
        </w:rPr>
        <w:t xml:space="preserve">, so saying </w:t>
      </w:r>
      <w:r w:rsidR="00BC0E0F">
        <w:rPr>
          <w:rFonts w:asciiTheme="majorHAnsi" w:hAnsiTheme="majorHAnsi" w:cstheme="majorHAnsi"/>
          <w:b/>
          <w:color w:val="FF0000"/>
          <w:lang w:val="en-GB"/>
        </w:rPr>
        <w:t xml:space="preserve">high prevalences are </w:t>
      </w:r>
      <w:r w:rsidR="00EC5ECC">
        <w:rPr>
          <w:rFonts w:asciiTheme="majorHAnsi" w:hAnsiTheme="majorHAnsi" w:cstheme="majorHAnsi"/>
          <w:b/>
          <w:color w:val="FF0000"/>
          <w:lang w:val="en-GB"/>
        </w:rPr>
        <w:t>common only in south Asia doesn’t seem accurate</w:t>
      </w:r>
      <w:r w:rsidR="0099501B">
        <w:rPr>
          <w:rFonts w:asciiTheme="majorHAnsi" w:hAnsiTheme="majorHAnsi" w:cstheme="majorHAnsi"/>
          <w:b/>
          <w:color w:val="FF0000"/>
          <w:lang w:val="en-GB"/>
        </w:rPr>
        <w:t>; could we change to “</w:t>
      </w:r>
      <w:r w:rsidR="00EC5ECC">
        <w:rPr>
          <w:rFonts w:asciiTheme="majorHAnsi" w:hAnsiTheme="majorHAnsi" w:cstheme="majorHAnsi"/>
          <w:b/>
          <w:color w:val="FF0000"/>
          <w:lang w:val="en-GB"/>
        </w:rPr>
        <w:t>For riboflavin and vitamin B₁₂, inadequate intakes were most common in countries in south Asia” (or maybe “most prevalent”)?]</w:t>
      </w:r>
      <w:bookmarkEnd w:id="96"/>
      <w:r w:rsidRPr="00A55498">
        <w:rPr>
          <w:rFonts w:asciiTheme="majorHAnsi" w:hAnsiTheme="majorHAnsi" w:cstheme="majorHAnsi"/>
          <w:lang w:val="en-GB"/>
        </w:rPr>
        <w:t xml:space="preserve"> </w:t>
      </w:r>
      <w:commentRangeEnd w:id="98"/>
      <w:r w:rsidR="003B711A">
        <w:rPr>
          <w:rStyle w:val="CommentReference"/>
        </w:rPr>
        <w:commentReference w:id="98"/>
      </w:r>
      <w:r w:rsidRPr="00A55498">
        <w:rPr>
          <w:rFonts w:asciiTheme="majorHAnsi" w:hAnsiTheme="majorHAnsi" w:cstheme="majorHAnsi"/>
          <w:lang w:val="en-GB"/>
        </w:rPr>
        <w:t>(</w:t>
      </w:r>
      <w:r w:rsidR="00A64264" w:rsidRPr="00A55498">
        <w:rPr>
          <w:rFonts w:asciiTheme="majorHAnsi" w:hAnsiTheme="majorHAnsi" w:cstheme="majorHAnsi"/>
          <w:color w:val="FF0000"/>
          <w:lang w:val="en-GB"/>
        </w:rPr>
        <w:t xml:space="preserve">figures </w:t>
      </w:r>
      <w:ins w:id="100" w:author="Chris Free" w:date="2024-08-07T15:32:00Z">
        <w:r w:rsidR="003B711A">
          <w:rPr>
            <w:rFonts w:asciiTheme="majorHAnsi" w:hAnsiTheme="majorHAnsi" w:cstheme="majorHAnsi"/>
            <w:color w:val="FF0000"/>
            <w:lang w:val="en-GB"/>
          </w:rPr>
          <w:t>2</w:t>
        </w:r>
      </w:ins>
      <w:del w:id="101" w:author="Chris Free" w:date="2024-08-07T15:32:00Z">
        <w:r w:rsidRPr="00A55498" w:rsidDel="003B711A">
          <w:rPr>
            <w:rFonts w:asciiTheme="majorHAnsi" w:hAnsiTheme="majorHAnsi" w:cstheme="majorHAnsi"/>
            <w:color w:val="FF0000"/>
            <w:lang w:val="en-GB"/>
          </w:rPr>
          <w:delText>1</w:delText>
        </w:r>
      </w:del>
      <w:r w:rsidR="00A64264" w:rsidRPr="00A55498">
        <w:rPr>
          <w:rFonts w:asciiTheme="majorHAnsi" w:hAnsiTheme="majorHAnsi" w:cstheme="majorHAnsi"/>
          <w:color w:val="FF0000"/>
          <w:lang w:val="en-GB"/>
        </w:rPr>
        <w:t xml:space="preserve">, </w:t>
      </w:r>
      <w:ins w:id="102" w:author="Chris Free" w:date="2024-08-07T15:32:00Z">
        <w:r w:rsidR="003B711A">
          <w:rPr>
            <w:rFonts w:asciiTheme="majorHAnsi" w:hAnsiTheme="majorHAnsi" w:cstheme="majorHAnsi"/>
            <w:color w:val="FF0000"/>
            <w:lang w:val="en-GB"/>
          </w:rPr>
          <w:t>3</w:t>
        </w:r>
      </w:ins>
      <w:del w:id="103" w:author="Chris Free" w:date="2024-08-07T15:32:00Z">
        <w:r w:rsidRPr="00A55498" w:rsidDel="003B711A">
          <w:rPr>
            <w:rFonts w:asciiTheme="majorHAnsi" w:hAnsiTheme="majorHAnsi" w:cstheme="majorHAnsi"/>
            <w:color w:val="FF0000"/>
            <w:lang w:val="en-GB"/>
          </w:rPr>
          <w:delText>2</w:delText>
        </w:r>
      </w:del>
      <w:r w:rsidRPr="00A55498">
        <w:rPr>
          <w:rFonts w:asciiTheme="majorHAnsi" w:hAnsiTheme="majorHAnsi" w:cstheme="majorHAnsi"/>
          <w:lang w:val="en-GB"/>
        </w:rPr>
        <w:t>)</w:t>
      </w:r>
      <w:r w:rsidR="00E979FE">
        <w:rPr>
          <w:rFonts w:asciiTheme="majorHAnsi" w:hAnsiTheme="majorHAnsi" w:cstheme="majorHAnsi"/>
          <w:lang w:val="en-GB"/>
        </w:rPr>
        <w:t xml:space="preserve"> </w:t>
      </w:r>
      <w:r w:rsidR="00E979FE" w:rsidRPr="00E979FE">
        <w:rPr>
          <w:rFonts w:asciiTheme="majorHAnsi" w:hAnsiTheme="majorHAnsi" w:cstheme="majorHAnsi"/>
          <w:b/>
          <w:color w:val="FF0000"/>
          <w:lang w:val="en-GB"/>
        </w:rPr>
        <w:t>[A:</w:t>
      </w:r>
      <w:r w:rsidR="00E979FE">
        <w:rPr>
          <w:rFonts w:asciiTheme="majorHAnsi" w:hAnsiTheme="majorHAnsi" w:cstheme="majorHAnsi"/>
          <w:b/>
          <w:color w:val="FF0000"/>
          <w:lang w:val="en-GB"/>
        </w:rPr>
        <w:t xml:space="preserve"> please clarify the citation to figure 1 here, as </w:t>
      </w:r>
      <w:r w:rsidR="004B4BEF">
        <w:rPr>
          <w:rFonts w:asciiTheme="majorHAnsi" w:hAnsiTheme="majorHAnsi" w:cstheme="majorHAnsi"/>
          <w:b/>
          <w:color w:val="FF0000"/>
          <w:lang w:val="en-GB"/>
        </w:rPr>
        <w:t>it does not seem to contain these results. Should this citation be to figures 2 and 3 instead?]</w:t>
      </w:r>
      <w:r w:rsidRPr="00A55498">
        <w:rPr>
          <w:rFonts w:asciiTheme="majorHAnsi" w:hAnsiTheme="majorHAnsi" w:cstheme="majorHAnsi"/>
          <w:lang w:val="en-GB"/>
        </w:rPr>
        <w:t xml:space="preserve">. </w:t>
      </w:r>
    </w:p>
    <w:p w14:paraId="3BB35AD0" w14:textId="77777777" w:rsidR="0061716F" w:rsidRPr="00A55498" w:rsidRDefault="0061716F" w:rsidP="00BB28F2">
      <w:pPr>
        <w:spacing w:line="360" w:lineRule="auto"/>
        <w:ind w:firstLine="720"/>
        <w:rPr>
          <w:rFonts w:asciiTheme="majorHAnsi" w:hAnsiTheme="majorHAnsi" w:cstheme="majorHAnsi"/>
          <w:lang w:val="en-GB"/>
        </w:rPr>
      </w:pPr>
    </w:p>
    <w:p w14:paraId="6AAFBD2B" w14:textId="7703953A"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Globally, the prevalence of inadequate intakes was consistently higher for females than for males in the same country and age group for iodine, vitamin B</w:t>
      </w:r>
      <w:r w:rsidR="0070073E">
        <w:rPr>
          <w:rFonts w:asciiTheme="majorHAnsi" w:hAnsiTheme="majorHAnsi" w:cstheme="majorHAnsi"/>
          <w:lang w:val="en-GB"/>
        </w:rPr>
        <w:t>₁₂</w:t>
      </w:r>
      <w:r w:rsidRPr="00A55498">
        <w:rPr>
          <w:rFonts w:asciiTheme="majorHAnsi" w:hAnsiTheme="majorHAnsi" w:cstheme="majorHAnsi"/>
          <w:lang w:val="en-GB"/>
        </w:rPr>
        <w:t>, iron, and selenium (</w:t>
      </w:r>
      <w:r w:rsidR="00A64264" w:rsidRPr="00A55498">
        <w:rPr>
          <w:rFonts w:asciiTheme="majorHAnsi" w:hAnsiTheme="majorHAnsi" w:cstheme="majorHAnsi"/>
          <w:highlight w:val="green"/>
          <w:lang w:val="en-GB"/>
        </w:rPr>
        <w:t xml:space="preserve">figure </w:t>
      </w:r>
      <w:r w:rsidRPr="00A55498">
        <w:rPr>
          <w:rFonts w:asciiTheme="majorHAnsi" w:hAnsiTheme="majorHAnsi" w:cstheme="majorHAnsi"/>
          <w:highlight w:val="green"/>
          <w:lang w:val="en-GB"/>
        </w:rPr>
        <w:t>4</w:t>
      </w:r>
      <w:r w:rsidRPr="00A55498">
        <w:rPr>
          <w:rFonts w:asciiTheme="majorHAnsi" w:hAnsiTheme="majorHAnsi" w:cstheme="majorHAnsi"/>
          <w:lang w:val="en-GB"/>
        </w:rPr>
        <w:t>). The prevalence was higher for females than</w:t>
      </w:r>
      <w:r w:rsidR="00D436C8">
        <w:rPr>
          <w:rFonts w:asciiTheme="majorHAnsi" w:hAnsiTheme="majorHAnsi" w:cstheme="majorHAnsi"/>
          <w:lang w:val="en-GB"/>
        </w:rPr>
        <w:t xml:space="preserve"> for</w:t>
      </w:r>
      <w:r w:rsidRPr="00A55498">
        <w:rPr>
          <w:rFonts w:asciiTheme="majorHAnsi" w:hAnsiTheme="majorHAnsi" w:cstheme="majorHAnsi"/>
          <w:lang w:val="en-GB"/>
        </w:rPr>
        <w:t xml:space="preserve"> males in most regions for calcium, riboflavin, vitamin E, and folate. Conversely, the prevalence of inadequate intakes was consistently higher for males than</w:t>
      </w:r>
      <w:r w:rsidR="00D436C8">
        <w:rPr>
          <w:rFonts w:asciiTheme="majorHAnsi" w:hAnsiTheme="majorHAnsi" w:cstheme="majorHAnsi"/>
          <w:lang w:val="en-GB"/>
        </w:rPr>
        <w:t xml:space="preserve"> for</w:t>
      </w:r>
      <w:r w:rsidRPr="00A55498">
        <w:rPr>
          <w:rFonts w:asciiTheme="majorHAnsi" w:hAnsiTheme="majorHAnsi" w:cstheme="majorHAnsi"/>
          <w:lang w:val="en-GB"/>
        </w:rPr>
        <w:t xml:space="preserve"> females in the same country and age group for magnesium, vitamin B</w:t>
      </w:r>
      <w:r w:rsidR="0070073E">
        <w:rPr>
          <w:rFonts w:asciiTheme="majorHAnsi" w:hAnsiTheme="majorHAnsi" w:cstheme="majorHAnsi"/>
          <w:lang w:val="en-GB"/>
        </w:rPr>
        <w:t>₆</w:t>
      </w:r>
      <w:r w:rsidRPr="00A55498">
        <w:rPr>
          <w:rFonts w:asciiTheme="majorHAnsi" w:hAnsiTheme="majorHAnsi" w:cstheme="majorHAnsi"/>
          <w:lang w:val="en-GB"/>
        </w:rPr>
        <w:t>, zinc, vitamin C, vitamin A, thiamin, and niacin (</w:t>
      </w:r>
      <w:r w:rsidR="00CE1C30" w:rsidRPr="00A55498">
        <w:rPr>
          <w:rFonts w:asciiTheme="majorHAnsi" w:hAnsiTheme="majorHAnsi" w:cstheme="majorHAnsi"/>
          <w:lang w:val="en-GB"/>
        </w:rPr>
        <w:t xml:space="preserve">figure </w:t>
      </w:r>
      <w:r w:rsidRPr="00A55498">
        <w:rPr>
          <w:rFonts w:asciiTheme="majorHAnsi" w:hAnsiTheme="majorHAnsi" w:cstheme="majorHAnsi"/>
          <w:lang w:val="en-GB"/>
        </w:rPr>
        <w:t>4).</w:t>
      </w:r>
    </w:p>
    <w:p w14:paraId="72F91221" w14:textId="72BE8774" w:rsidR="0061716F" w:rsidRPr="00A55498" w:rsidRDefault="0048781D" w:rsidP="00BB28F2">
      <w:pPr>
        <w:pStyle w:val="Heading2"/>
        <w:spacing w:line="360" w:lineRule="auto"/>
        <w:rPr>
          <w:rFonts w:asciiTheme="majorHAnsi" w:hAnsiTheme="majorHAnsi" w:cstheme="majorHAnsi"/>
          <w:b/>
          <w:bCs/>
          <w:sz w:val="24"/>
          <w:szCs w:val="24"/>
          <w:lang w:val="en-GB"/>
        </w:rPr>
      </w:pPr>
      <w:bookmarkStart w:id="104" w:name="_2jxsxqh" w:colFirst="0" w:colLast="0"/>
      <w:bookmarkEnd w:id="104"/>
      <w:r w:rsidRPr="00A55498">
        <w:rPr>
          <w:rFonts w:asciiTheme="majorHAnsi" w:hAnsiTheme="majorHAnsi" w:cstheme="majorHAnsi"/>
          <w:b/>
          <w:bCs/>
          <w:sz w:val="24"/>
          <w:szCs w:val="24"/>
          <w:lang w:val="en-GB"/>
        </w:rPr>
        <w:t>Discussion</w:t>
      </w:r>
      <w:r w:rsidR="00A02D31" w:rsidRPr="00A55498">
        <w:rPr>
          <w:rFonts w:asciiTheme="majorHAnsi" w:hAnsiTheme="majorHAnsi" w:cstheme="majorHAnsi"/>
          <w:b/>
          <w:bCs/>
          <w:sz w:val="24"/>
          <w:szCs w:val="24"/>
          <w:lang w:val="en-GB"/>
        </w:rPr>
        <w:t xml:space="preserve"> [H2]</w:t>
      </w:r>
    </w:p>
    <w:p w14:paraId="58397153" w14:textId="3D4B35E2"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This analysis provides a new, replicable, and accessible method for estimating micronutrient intake inadequacy. Globally, we found that more than </w:t>
      </w:r>
      <w:r w:rsidR="00805A70">
        <w:rPr>
          <w:rFonts w:asciiTheme="majorHAnsi" w:hAnsiTheme="majorHAnsi" w:cstheme="majorHAnsi"/>
          <w:lang w:val="en-GB"/>
        </w:rPr>
        <w:t>5</w:t>
      </w:r>
      <w:r w:rsidRPr="00A55498">
        <w:rPr>
          <w:rFonts w:asciiTheme="majorHAnsi" w:hAnsiTheme="majorHAnsi" w:cstheme="majorHAnsi"/>
          <w:lang w:val="en-GB"/>
        </w:rPr>
        <w:t xml:space="preserve"> billion people do not consume enough of each of three nutrients</w:t>
      </w:r>
      <w:r w:rsidR="00CE1C30" w:rsidRPr="00A55498">
        <w:rPr>
          <w:rFonts w:asciiTheme="majorHAnsi" w:hAnsiTheme="majorHAnsi" w:cstheme="majorHAnsi"/>
          <w:lang w:val="en-GB"/>
        </w:rPr>
        <w:t xml:space="preserve">: </w:t>
      </w:r>
      <w:r w:rsidRPr="00A55498">
        <w:rPr>
          <w:rFonts w:asciiTheme="majorHAnsi" w:hAnsiTheme="majorHAnsi" w:cstheme="majorHAnsi"/>
          <w:lang w:val="en-GB"/>
        </w:rPr>
        <w:t xml:space="preserve">iodine, vitamin E, and calcium. </w:t>
      </w:r>
      <w:r w:rsidR="00CE1C30" w:rsidRPr="00A55498">
        <w:rPr>
          <w:rFonts w:asciiTheme="majorHAnsi" w:hAnsiTheme="majorHAnsi" w:cstheme="majorHAnsi"/>
          <w:lang w:val="en-GB"/>
        </w:rPr>
        <w:t xml:space="preserve">More than </w:t>
      </w:r>
      <w:r w:rsidR="00805A70">
        <w:rPr>
          <w:rFonts w:asciiTheme="majorHAnsi" w:hAnsiTheme="majorHAnsi" w:cstheme="majorHAnsi"/>
          <w:lang w:val="en-GB"/>
        </w:rPr>
        <w:t>4</w:t>
      </w:r>
      <w:r w:rsidRPr="00A55498">
        <w:rPr>
          <w:rFonts w:asciiTheme="majorHAnsi" w:hAnsiTheme="majorHAnsi" w:cstheme="majorHAnsi"/>
          <w:lang w:val="en-GB"/>
        </w:rPr>
        <w:t xml:space="preserve"> billion people do not consume enough of each of another four nutrients</w:t>
      </w:r>
      <w:r w:rsidR="00CE1C30" w:rsidRPr="00A55498">
        <w:rPr>
          <w:rFonts w:asciiTheme="majorHAnsi" w:hAnsiTheme="majorHAnsi" w:cstheme="majorHAnsi"/>
          <w:lang w:val="en-GB"/>
        </w:rPr>
        <w:t xml:space="preserve">: </w:t>
      </w:r>
      <w:r w:rsidRPr="00A55498">
        <w:rPr>
          <w:rFonts w:asciiTheme="majorHAnsi" w:hAnsiTheme="majorHAnsi" w:cstheme="majorHAnsi"/>
          <w:lang w:val="en-GB"/>
        </w:rPr>
        <w:t xml:space="preserve">iron, riboflavin, folate, and vitamin C. </w:t>
      </w:r>
      <w:r w:rsidRPr="00A55498">
        <w:rPr>
          <w:rFonts w:asciiTheme="majorHAnsi" w:hAnsiTheme="majorHAnsi" w:cstheme="majorHAnsi"/>
          <w:sz w:val="21"/>
          <w:szCs w:val="21"/>
          <w:lang w:val="en-GB"/>
        </w:rPr>
        <w:t xml:space="preserve">Our analysis </w:t>
      </w:r>
      <w:r w:rsidR="00CE1C30" w:rsidRPr="00A55498">
        <w:rPr>
          <w:rFonts w:asciiTheme="majorHAnsi" w:hAnsiTheme="majorHAnsi" w:cstheme="majorHAnsi"/>
          <w:sz w:val="21"/>
          <w:szCs w:val="21"/>
          <w:lang w:val="en-GB"/>
        </w:rPr>
        <w:t xml:space="preserve">shows </w:t>
      </w:r>
      <w:r w:rsidRPr="00A55498">
        <w:rPr>
          <w:rFonts w:asciiTheme="majorHAnsi" w:hAnsiTheme="majorHAnsi" w:cstheme="majorHAnsi"/>
          <w:sz w:val="21"/>
          <w:szCs w:val="21"/>
          <w:lang w:val="en-GB"/>
        </w:rPr>
        <w:t xml:space="preserve">that the majority of the global population has inadequate micronutrient intake. </w:t>
      </w:r>
    </w:p>
    <w:p w14:paraId="2EBD6860" w14:textId="77777777" w:rsidR="0061716F" w:rsidRPr="00A55498" w:rsidRDefault="0061716F" w:rsidP="00BB28F2">
      <w:pPr>
        <w:spacing w:line="360" w:lineRule="auto"/>
        <w:rPr>
          <w:rFonts w:asciiTheme="majorHAnsi" w:hAnsiTheme="majorHAnsi" w:cstheme="majorHAnsi"/>
          <w:lang w:val="en-GB"/>
        </w:rPr>
      </w:pPr>
    </w:p>
    <w:p w14:paraId="335A01F1" w14:textId="36A4F865"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Globally, we found </w:t>
      </w:r>
      <w:r w:rsidR="00CE1C30" w:rsidRPr="00A55498">
        <w:rPr>
          <w:rFonts w:asciiTheme="majorHAnsi" w:hAnsiTheme="majorHAnsi" w:cstheme="majorHAnsi"/>
          <w:lang w:val="en-GB"/>
        </w:rPr>
        <w:t>that women</w:t>
      </w:r>
      <w:r w:rsidRPr="00A55498">
        <w:rPr>
          <w:rFonts w:asciiTheme="majorHAnsi" w:hAnsiTheme="majorHAnsi" w:cstheme="majorHAnsi"/>
          <w:lang w:val="en-GB"/>
        </w:rPr>
        <w:t xml:space="preserve"> </w:t>
      </w:r>
      <w:r w:rsidR="008254B9">
        <w:rPr>
          <w:rFonts w:asciiTheme="majorHAnsi" w:hAnsiTheme="majorHAnsi" w:cstheme="majorHAnsi"/>
          <w:lang w:val="en-GB"/>
        </w:rPr>
        <w:t>had</w:t>
      </w:r>
      <w:r w:rsidR="008254B9" w:rsidRPr="00A55498">
        <w:rPr>
          <w:rFonts w:asciiTheme="majorHAnsi" w:hAnsiTheme="majorHAnsi" w:cstheme="majorHAnsi"/>
          <w:lang w:val="en-GB"/>
        </w:rPr>
        <w:t xml:space="preserve"> </w:t>
      </w:r>
      <w:r w:rsidRPr="00A55498">
        <w:rPr>
          <w:rFonts w:asciiTheme="majorHAnsi" w:hAnsiTheme="majorHAnsi" w:cstheme="majorHAnsi"/>
          <w:lang w:val="en-GB"/>
        </w:rPr>
        <w:t xml:space="preserve">a higher prevalence of inadequate intake </w:t>
      </w:r>
      <w:r w:rsidR="008254B9">
        <w:rPr>
          <w:rFonts w:asciiTheme="majorHAnsi" w:hAnsiTheme="majorHAnsi" w:cstheme="majorHAnsi"/>
          <w:lang w:val="en-GB"/>
        </w:rPr>
        <w:t>than</w:t>
      </w:r>
      <w:r w:rsidRPr="00A55498">
        <w:rPr>
          <w:rFonts w:asciiTheme="majorHAnsi" w:hAnsiTheme="majorHAnsi" w:cstheme="majorHAnsi"/>
          <w:lang w:val="en-GB"/>
        </w:rPr>
        <w:t xml:space="preserve"> men for iodine, vitamin B</w:t>
      </w:r>
      <w:r w:rsidR="00CE1C30" w:rsidRPr="00A55498">
        <w:rPr>
          <w:rFonts w:asciiTheme="majorHAnsi" w:hAnsiTheme="majorHAnsi" w:cstheme="majorHAnsi"/>
          <w:lang w:val="en-GB"/>
        </w:rPr>
        <w:t>₁₂</w:t>
      </w:r>
      <w:r w:rsidRPr="00A55498">
        <w:rPr>
          <w:rFonts w:asciiTheme="majorHAnsi" w:hAnsiTheme="majorHAnsi" w:cstheme="majorHAnsi"/>
          <w:lang w:val="en-GB"/>
        </w:rPr>
        <w:t xml:space="preserve">, iron, selenium, calcium, riboflavin, and folate. Conversely, men have higher intake inadequacies </w:t>
      </w:r>
      <w:r w:rsidR="003E270E">
        <w:rPr>
          <w:rFonts w:asciiTheme="majorHAnsi" w:hAnsiTheme="majorHAnsi" w:cstheme="majorHAnsi"/>
          <w:lang w:val="en-GB"/>
        </w:rPr>
        <w:t xml:space="preserve">than </w:t>
      </w:r>
      <w:r w:rsidRPr="00A55498">
        <w:rPr>
          <w:rFonts w:asciiTheme="majorHAnsi" w:hAnsiTheme="majorHAnsi" w:cstheme="majorHAnsi"/>
          <w:lang w:val="en-GB"/>
        </w:rPr>
        <w:t>women</w:t>
      </w:r>
      <w:r w:rsidR="003E270E">
        <w:rPr>
          <w:rFonts w:asciiTheme="majorHAnsi" w:hAnsiTheme="majorHAnsi" w:cstheme="majorHAnsi"/>
          <w:lang w:val="en-GB"/>
        </w:rPr>
        <w:t xml:space="preserve"> for</w:t>
      </w:r>
      <w:r w:rsidR="008254B9">
        <w:rPr>
          <w:rFonts w:asciiTheme="majorHAnsi" w:hAnsiTheme="majorHAnsi" w:cstheme="majorHAnsi"/>
          <w:lang w:val="en-GB"/>
        </w:rPr>
        <w:t xml:space="preserve"> </w:t>
      </w:r>
      <w:r w:rsidRPr="00A55498">
        <w:rPr>
          <w:rFonts w:asciiTheme="majorHAnsi" w:hAnsiTheme="majorHAnsi" w:cstheme="majorHAnsi"/>
          <w:lang w:val="en-GB"/>
        </w:rPr>
        <w:t>magnesium, vitamin B</w:t>
      </w:r>
      <w:r w:rsidR="00CE1C30" w:rsidRPr="00A55498">
        <w:rPr>
          <w:rFonts w:asciiTheme="majorHAnsi" w:hAnsiTheme="majorHAnsi" w:cstheme="majorHAnsi"/>
          <w:lang w:val="en-GB"/>
        </w:rPr>
        <w:t>₆</w:t>
      </w:r>
      <w:r w:rsidRPr="00A55498">
        <w:rPr>
          <w:rFonts w:asciiTheme="majorHAnsi" w:hAnsiTheme="majorHAnsi" w:cstheme="majorHAnsi"/>
          <w:lang w:val="en-GB"/>
        </w:rPr>
        <w:t>, zinc, vitamin C, vitamin A, thiamin, and niacin</w:t>
      </w:r>
      <w:r w:rsidR="003E270E">
        <w:rPr>
          <w:rFonts w:asciiTheme="majorHAnsi" w:hAnsiTheme="majorHAnsi" w:cstheme="majorHAnsi"/>
          <w:lang w:val="en-GB"/>
        </w:rPr>
        <w:t xml:space="preserve"> </w:t>
      </w:r>
      <w:commentRangeStart w:id="105"/>
      <w:r w:rsidR="003E270E" w:rsidRPr="003E270E">
        <w:rPr>
          <w:rFonts w:asciiTheme="majorHAnsi" w:hAnsiTheme="majorHAnsi" w:cstheme="majorHAnsi"/>
          <w:b/>
          <w:color w:val="FF0000"/>
          <w:lang w:val="en-GB"/>
        </w:rPr>
        <w:t>[A:</w:t>
      </w:r>
      <w:r w:rsidR="003E270E">
        <w:rPr>
          <w:rFonts w:asciiTheme="majorHAnsi" w:hAnsiTheme="majorHAnsi" w:cstheme="majorHAnsi"/>
          <w:b/>
          <w:color w:val="FF0000"/>
          <w:lang w:val="en-GB"/>
        </w:rPr>
        <w:t xml:space="preserve"> sentence edits OK</w:t>
      </w:r>
      <w:r w:rsidR="00FD5A4B">
        <w:rPr>
          <w:rFonts w:asciiTheme="majorHAnsi" w:hAnsiTheme="majorHAnsi" w:cstheme="majorHAnsi"/>
          <w:b/>
          <w:color w:val="FF0000"/>
          <w:lang w:val="en-GB"/>
        </w:rPr>
        <w:t>? (we removed “including”</w:t>
      </w:r>
      <w:r w:rsidR="003E270E">
        <w:rPr>
          <w:rFonts w:asciiTheme="majorHAnsi" w:hAnsiTheme="majorHAnsi" w:cstheme="majorHAnsi"/>
          <w:b/>
          <w:color w:val="FF0000"/>
          <w:lang w:val="en-GB"/>
        </w:rPr>
        <w:t xml:space="preserve"> as this was the complete list</w:t>
      </w:r>
      <w:r w:rsidR="00FD5A4B">
        <w:rPr>
          <w:rFonts w:asciiTheme="majorHAnsi" w:hAnsiTheme="majorHAnsi" w:cstheme="majorHAnsi"/>
          <w:b/>
          <w:color w:val="FF0000"/>
          <w:lang w:val="en-GB"/>
        </w:rPr>
        <w:t>)</w:t>
      </w:r>
      <w:r w:rsidR="003E270E">
        <w:rPr>
          <w:rFonts w:asciiTheme="majorHAnsi" w:hAnsiTheme="majorHAnsi" w:cstheme="majorHAnsi"/>
          <w:b/>
          <w:color w:val="FF0000"/>
          <w:lang w:val="en-GB"/>
        </w:rPr>
        <w:t>]</w:t>
      </w:r>
      <w:r w:rsidRPr="00A55498">
        <w:rPr>
          <w:rFonts w:asciiTheme="majorHAnsi" w:hAnsiTheme="majorHAnsi" w:cstheme="majorHAnsi"/>
          <w:lang w:val="en-GB"/>
        </w:rPr>
        <w:t>.</w:t>
      </w:r>
      <w:commentRangeEnd w:id="105"/>
      <w:r w:rsidR="0033367F">
        <w:rPr>
          <w:rStyle w:val="CommentReference"/>
        </w:rPr>
        <w:commentReference w:id="105"/>
      </w:r>
      <w:r w:rsidRPr="00A55498">
        <w:rPr>
          <w:rFonts w:asciiTheme="majorHAnsi" w:hAnsiTheme="majorHAnsi" w:cstheme="majorHAnsi"/>
          <w:lang w:val="en-GB"/>
        </w:rPr>
        <w:t xml:space="preserve"> Many of the differences observed </w:t>
      </w:r>
      <w:r w:rsidR="003E270E">
        <w:rPr>
          <w:rFonts w:asciiTheme="majorHAnsi" w:hAnsiTheme="majorHAnsi" w:cstheme="majorHAnsi"/>
          <w:lang w:val="en-GB"/>
        </w:rPr>
        <w:t>could</w:t>
      </w:r>
      <w:r w:rsidR="003E270E" w:rsidRPr="00A55498">
        <w:rPr>
          <w:rFonts w:asciiTheme="majorHAnsi" w:hAnsiTheme="majorHAnsi" w:cstheme="majorHAnsi"/>
          <w:lang w:val="en-GB"/>
        </w:rPr>
        <w:t xml:space="preserve"> </w:t>
      </w:r>
      <w:r w:rsidRPr="00A55498">
        <w:rPr>
          <w:rFonts w:asciiTheme="majorHAnsi" w:hAnsiTheme="majorHAnsi" w:cstheme="majorHAnsi"/>
          <w:lang w:val="en-GB"/>
        </w:rPr>
        <w:t xml:space="preserve">relate to a combination of differing dietary patterns </w:t>
      </w:r>
      <w:r w:rsidRPr="00A55498">
        <w:rPr>
          <w:rFonts w:asciiTheme="majorHAnsi" w:hAnsiTheme="majorHAnsi" w:cstheme="majorHAnsi"/>
          <w:color w:val="FF0000"/>
          <w:lang w:val="en-GB"/>
        </w:rPr>
        <w:t>between sexes</w:t>
      </w:r>
      <w:r w:rsidR="003E270E">
        <w:rPr>
          <w:rFonts w:asciiTheme="majorHAnsi" w:hAnsiTheme="majorHAnsi" w:cstheme="majorHAnsi"/>
          <w:lang w:val="en-GB"/>
        </w:rPr>
        <w:t xml:space="preserve"> </w:t>
      </w:r>
      <w:commentRangeStart w:id="106"/>
      <w:r w:rsidR="003E270E" w:rsidRPr="003E270E">
        <w:rPr>
          <w:rFonts w:asciiTheme="majorHAnsi" w:hAnsiTheme="majorHAnsi" w:cstheme="majorHAnsi"/>
          <w:b/>
          <w:color w:val="FF0000"/>
          <w:lang w:val="en-GB"/>
        </w:rPr>
        <w:t>[A:</w:t>
      </w:r>
      <w:r w:rsidR="003E270E">
        <w:rPr>
          <w:rFonts w:asciiTheme="majorHAnsi" w:hAnsiTheme="majorHAnsi" w:cstheme="majorHAnsi"/>
          <w:b/>
          <w:color w:val="FF0000"/>
          <w:lang w:val="en-GB"/>
        </w:rPr>
        <w:t xml:space="preserve"> could we move this to the end of the sentence; would this retain your meaning?]</w:t>
      </w:r>
      <w:commentRangeEnd w:id="106"/>
      <w:r w:rsidR="00D46BE0">
        <w:rPr>
          <w:rStyle w:val="CommentReference"/>
        </w:rPr>
        <w:commentReference w:id="106"/>
      </w:r>
      <w:r w:rsidRPr="00A55498">
        <w:rPr>
          <w:rFonts w:asciiTheme="majorHAnsi" w:hAnsiTheme="majorHAnsi" w:cstheme="majorHAnsi"/>
          <w:lang w:val="en-GB"/>
        </w:rPr>
        <w:t xml:space="preserve">, dietary requirements, and consumption quantities. </w:t>
      </w:r>
    </w:p>
    <w:p w14:paraId="1F0956F1" w14:textId="77777777" w:rsidR="0061716F" w:rsidRPr="00A55498" w:rsidRDefault="0061716F" w:rsidP="00BB28F2">
      <w:pPr>
        <w:spacing w:line="360" w:lineRule="auto"/>
        <w:rPr>
          <w:rFonts w:asciiTheme="majorHAnsi" w:hAnsiTheme="majorHAnsi" w:cstheme="majorHAnsi"/>
          <w:lang w:val="en-GB"/>
        </w:rPr>
      </w:pPr>
    </w:p>
    <w:p w14:paraId="44590D9A" w14:textId="62E55DFC"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This </w:t>
      </w:r>
      <w:r w:rsidR="00CE1C30" w:rsidRPr="00A55498">
        <w:rPr>
          <w:rFonts w:asciiTheme="majorHAnsi" w:hAnsiTheme="majorHAnsi" w:cstheme="majorHAnsi"/>
          <w:lang w:val="en-GB"/>
        </w:rPr>
        <w:t xml:space="preserve">Article </w:t>
      </w:r>
      <w:r w:rsidRPr="00A55498">
        <w:rPr>
          <w:rFonts w:asciiTheme="majorHAnsi" w:hAnsiTheme="majorHAnsi" w:cstheme="majorHAnsi"/>
          <w:lang w:val="en-GB"/>
        </w:rPr>
        <w:t xml:space="preserve">builds on work that estimates the global prevalence of micronutrient deficiencies and inadequate nutrient supplies. Stevens </w:t>
      </w:r>
      <w:r w:rsidR="00CE1C30" w:rsidRPr="00A55498">
        <w:rPr>
          <w:rFonts w:asciiTheme="majorHAnsi" w:hAnsiTheme="majorHAnsi" w:cstheme="majorHAnsi"/>
          <w:lang w:val="en-GB"/>
        </w:rPr>
        <w:t>and colleagues</w:t>
      </w:r>
      <w:hyperlink r:id="rId34">
        <w:r w:rsidRPr="00A55498">
          <w:rPr>
            <w:rFonts w:asciiTheme="majorHAnsi" w:hAnsiTheme="majorHAnsi" w:cstheme="majorHAnsi"/>
            <w:vertAlign w:val="superscript"/>
            <w:lang w:val="en-GB"/>
          </w:rPr>
          <w:t>1</w:t>
        </w:r>
      </w:hyperlink>
      <w:r w:rsidRPr="00A55498">
        <w:rPr>
          <w:rFonts w:asciiTheme="majorHAnsi" w:hAnsiTheme="majorHAnsi" w:cstheme="majorHAnsi"/>
          <w:lang w:val="en-GB"/>
        </w:rPr>
        <w:t xml:space="preserve"> assessed micronutrient deficiency </w:t>
      </w:r>
      <w:r w:rsidR="00CE1C30" w:rsidRPr="00A55498">
        <w:rPr>
          <w:rFonts w:asciiTheme="majorHAnsi" w:hAnsiTheme="majorHAnsi" w:cstheme="majorHAnsi"/>
          <w:lang w:val="en-GB"/>
        </w:rPr>
        <w:t>on the basis of</w:t>
      </w:r>
      <w:r w:rsidRPr="00A55498">
        <w:rPr>
          <w:rFonts w:asciiTheme="majorHAnsi" w:hAnsiTheme="majorHAnsi" w:cstheme="majorHAnsi"/>
          <w:lang w:val="en-GB"/>
        </w:rPr>
        <w:t xml:space="preserve"> biomarker data for all datasets available globally (24 nationally</w:t>
      </w:r>
      <w:r w:rsidR="00CE1C30" w:rsidRPr="00A55498">
        <w:rPr>
          <w:rFonts w:asciiTheme="majorHAnsi" w:hAnsiTheme="majorHAnsi" w:cstheme="majorHAnsi"/>
          <w:lang w:val="en-GB"/>
        </w:rPr>
        <w:t xml:space="preserve"> </w:t>
      </w:r>
      <w:r w:rsidRPr="00A55498">
        <w:rPr>
          <w:rFonts w:asciiTheme="majorHAnsi" w:hAnsiTheme="majorHAnsi" w:cstheme="majorHAnsi"/>
          <w:lang w:val="en-GB"/>
        </w:rPr>
        <w:t xml:space="preserve">representative datasets) for non-pregnant women and </w:t>
      </w:r>
      <w:r w:rsidR="00CE1C30" w:rsidRPr="00A55498">
        <w:rPr>
          <w:rFonts w:asciiTheme="majorHAnsi" w:hAnsiTheme="majorHAnsi" w:cstheme="majorHAnsi"/>
          <w:color w:val="FF0000"/>
          <w:lang w:val="en-GB"/>
        </w:rPr>
        <w:t>preschool-</w:t>
      </w:r>
      <w:r w:rsidRPr="00A55498">
        <w:rPr>
          <w:rFonts w:asciiTheme="majorHAnsi" w:hAnsiTheme="majorHAnsi" w:cstheme="majorHAnsi"/>
          <w:color w:val="FF0000"/>
          <w:lang w:val="en-GB"/>
        </w:rPr>
        <w:t xml:space="preserve">aged </w:t>
      </w:r>
      <w:ins w:id="107" w:author="Chris Free" w:date="2024-08-07T14:40:00Z">
        <w:r w:rsidR="008832FD">
          <w:rPr>
            <w:rFonts w:asciiTheme="majorHAnsi" w:hAnsiTheme="majorHAnsi" w:cstheme="majorHAnsi"/>
            <w:color w:val="FF0000"/>
            <w:lang w:val="en-GB"/>
          </w:rPr>
          <w:t>(</w:t>
        </w:r>
        <w:r w:rsidR="008832FD" w:rsidRPr="008832FD">
          <w:rPr>
            <w:rFonts w:asciiTheme="majorHAnsi" w:hAnsiTheme="majorHAnsi" w:cstheme="majorHAnsi"/>
            <w:color w:val="FF0000"/>
            <w:lang w:val="en-GB"/>
          </w:rPr>
          <w:t>6-59 months</w:t>
        </w:r>
        <w:r w:rsidR="008832FD">
          <w:rPr>
            <w:rFonts w:asciiTheme="majorHAnsi" w:hAnsiTheme="majorHAnsi" w:cstheme="majorHAnsi"/>
            <w:color w:val="FF0000"/>
            <w:lang w:val="en-GB"/>
          </w:rPr>
          <w:t xml:space="preserve">) </w:t>
        </w:r>
      </w:ins>
      <w:r w:rsidRPr="00A55498">
        <w:rPr>
          <w:rFonts w:asciiTheme="majorHAnsi" w:hAnsiTheme="majorHAnsi" w:cstheme="majorHAnsi"/>
          <w:color w:val="FF0000"/>
          <w:lang w:val="en-GB"/>
        </w:rPr>
        <w:t>children</w:t>
      </w:r>
      <w:r w:rsidR="003E270E" w:rsidRPr="00A55498">
        <w:rPr>
          <w:rFonts w:asciiTheme="majorHAnsi" w:hAnsiTheme="majorHAnsi" w:cstheme="majorHAnsi"/>
          <w:color w:val="FF0000"/>
          <w:lang w:val="en-GB"/>
        </w:rPr>
        <w:t xml:space="preserve"> </w:t>
      </w:r>
      <w:r w:rsidR="003E270E" w:rsidRPr="003E270E">
        <w:rPr>
          <w:rFonts w:asciiTheme="majorHAnsi" w:hAnsiTheme="majorHAnsi" w:cstheme="majorHAnsi"/>
          <w:b/>
          <w:color w:val="FF0000"/>
          <w:lang w:val="en-GB"/>
        </w:rPr>
        <w:t>[</w:t>
      </w:r>
      <w:commentRangeStart w:id="108"/>
      <w:r w:rsidR="003E270E" w:rsidRPr="003E270E">
        <w:rPr>
          <w:rFonts w:asciiTheme="majorHAnsi" w:hAnsiTheme="majorHAnsi" w:cstheme="majorHAnsi"/>
          <w:b/>
          <w:color w:val="FF0000"/>
          <w:lang w:val="en-GB"/>
        </w:rPr>
        <w:t>A:</w:t>
      </w:r>
      <w:r w:rsidR="003E270E">
        <w:rPr>
          <w:rFonts w:asciiTheme="majorHAnsi" w:hAnsiTheme="majorHAnsi" w:cstheme="majorHAnsi"/>
          <w:b/>
          <w:color w:val="FF0000"/>
          <w:lang w:val="en-GB"/>
        </w:rPr>
        <w:t xml:space="preserve"> could you provide an age range here, if available?]</w:t>
      </w:r>
      <w:r w:rsidRPr="00A55498">
        <w:rPr>
          <w:rFonts w:asciiTheme="majorHAnsi" w:hAnsiTheme="majorHAnsi" w:cstheme="majorHAnsi"/>
          <w:lang w:val="en-GB"/>
        </w:rPr>
        <w:t xml:space="preserve">, </w:t>
      </w:r>
      <w:commentRangeEnd w:id="108"/>
      <w:r w:rsidR="008832FD">
        <w:rPr>
          <w:rStyle w:val="CommentReference"/>
        </w:rPr>
        <w:commentReference w:id="108"/>
      </w:r>
      <w:r w:rsidRPr="00A55498">
        <w:rPr>
          <w:rFonts w:asciiTheme="majorHAnsi" w:hAnsiTheme="majorHAnsi" w:cstheme="majorHAnsi"/>
          <w:lang w:val="en-GB"/>
        </w:rPr>
        <w:t xml:space="preserve">estimating that </w:t>
      </w:r>
      <w:r w:rsidR="00CE1C30" w:rsidRPr="00A55498">
        <w:rPr>
          <w:rFonts w:asciiTheme="majorHAnsi" w:hAnsiTheme="majorHAnsi" w:cstheme="majorHAnsi"/>
          <w:lang w:val="en-GB"/>
        </w:rPr>
        <w:t xml:space="preserve">more than </w:t>
      </w:r>
      <w:r w:rsidRPr="00A55498">
        <w:rPr>
          <w:rFonts w:asciiTheme="majorHAnsi" w:hAnsiTheme="majorHAnsi" w:cstheme="majorHAnsi"/>
          <w:lang w:val="en-GB"/>
        </w:rPr>
        <w:t xml:space="preserve">half of preschool-aged children and two-thirds of non-pregnant women have micronutrient deficiencies. Our estimates generally show a higher prevalence of intake inadequacy </w:t>
      </w:r>
      <w:r w:rsidR="006A3841">
        <w:rPr>
          <w:rFonts w:asciiTheme="majorHAnsi" w:hAnsiTheme="majorHAnsi" w:cstheme="majorHAnsi"/>
          <w:lang w:val="en-GB"/>
        </w:rPr>
        <w:t>than</w:t>
      </w:r>
      <w:r w:rsidRPr="00A55498">
        <w:rPr>
          <w:rFonts w:asciiTheme="majorHAnsi" w:hAnsiTheme="majorHAnsi" w:cstheme="majorHAnsi"/>
          <w:lang w:val="en-GB"/>
        </w:rPr>
        <w:t xml:space="preserve"> their biomarker data. One reason for this difference might be that our estimates do not include supplements and fortified foods, so our estimates are reflective of nutrient adequacy from unfortified foods. Additionally, nutritional deficiencies </w:t>
      </w:r>
      <w:r w:rsidR="00B62B4C">
        <w:rPr>
          <w:rFonts w:asciiTheme="majorHAnsi" w:hAnsiTheme="majorHAnsi" w:cstheme="majorHAnsi"/>
          <w:lang w:val="en-GB"/>
        </w:rPr>
        <w:t>(</w:t>
      </w:r>
      <w:r w:rsidRPr="00A55498">
        <w:rPr>
          <w:rFonts w:asciiTheme="majorHAnsi" w:hAnsiTheme="majorHAnsi" w:cstheme="majorHAnsi"/>
          <w:lang w:val="en-GB"/>
        </w:rPr>
        <w:t>as measured by clinical biomarkers</w:t>
      </w:r>
      <w:r w:rsidR="00B62B4C">
        <w:rPr>
          <w:rFonts w:asciiTheme="majorHAnsi" w:hAnsiTheme="majorHAnsi" w:cstheme="majorHAnsi"/>
          <w:lang w:val="en-GB"/>
        </w:rPr>
        <w:t>)</w:t>
      </w:r>
      <w:r w:rsidRPr="00A55498">
        <w:rPr>
          <w:rFonts w:asciiTheme="majorHAnsi" w:hAnsiTheme="majorHAnsi" w:cstheme="majorHAnsi"/>
          <w:lang w:val="en-GB"/>
        </w:rPr>
        <w:t xml:space="preserve">, although highly </w:t>
      </w:r>
      <w:r w:rsidRPr="00A55498">
        <w:rPr>
          <w:rFonts w:asciiTheme="majorHAnsi" w:hAnsiTheme="majorHAnsi" w:cstheme="majorHAnsi"/>
          <w:lang w:val="en-GB"/>
        </w:rPr>
        <w:lastRenderedPageBreak/>
        <w:t>correlated with nutrient intake,</w:t>
      </w:r>
      <w:r w:rsidR="001277DB" w:rsidRPr="00A55498">
        <w:rPr>
          <w:rFonts w:asciiTheme="majorHAnsi" w:hAnsiTheme="majorHAnsi" w:cstheme="majorHAnsi"/>
          <w:vertAlign w:val="superscript"/>
          <w:lang w:val="en-GB"/>
        </w:rPr>
        <w:t>34</w:t>
      </w:r>
      <w:r w:rsidRPr="00A55498">
        <w:rPr>
          <w:rFonts w:asciiTheme="majorHAnsi" w:hAnsiTheme="majorHAnsi" w:cstheme="majorHAnsi"/>
          <w:lang w:val="en-GB"/>
        </w:rPr>
        <w:t xml:space="preserve"> </w:t>
      </w:r>
      <w:commentRangeStart w:id="109"/>
      <w:r w:rsidR="002D6498">
        <w:rPr>
          <w:rFonts w:asciiTheme="majorHAnsi" w:hAnsiTheme="majorHAnsi" w:cstheme="majorHAnsi"/>
          <w:color w:val="FF0000"/>
          <w:lang w:val="en-GB"/>
        </w:rPr>
        <w:t>can</w:t>
      </w:r>
      <w:r w:rsidR="006A3841" w:rsidRPr="00A55498">
        <w:rPr>
          <w:rFonts w:asciiTheme="majorHAnsi" w:hAnsiTheme="majorHAnsi" w:cstheme="majorHAnsi"/>
          <w:color w:val="FF0000"/>
          <w:lang w:val="en-GB"/>
        </w:rPr>
        <w:t xml:space="preserve"> </w:t>
      </w:r>
      <w:r w:rsidR="006A3841" w:rsidRPr="006A3841">
        <w:rPr>
          <w:rFonts w:asciiTheme="majorHAnsi" w:hAnsiTheme="majorHAnsi" w:cstheme="majorHAnsi"/>
          <w:b/>
          <w:color w:val="FF0000"/>
          <w:lang w:val="en-GB"/>
        </w:rPr>
        <w:t>[A:</w:t>
      </w:r>
      <w:r w:rsidR="006A3841">
        <w:rPr>
          <w:rFonts w:asciiTheme="majorHAnsi" w:hAnsiTheme="majorHAnsi" w:cstheme="majorHAnsi"/>
          <w:b/>
          <w:color w:val="FF0000"/>
          <w:lang w:val="en-GB"/>
        </w:rPr>
        <w:t xml:space="preserve"> correct instead of may?]</w:t>
      </w:r>
      <w:r w:rsidR="006A3841" w:rsidRPr="00A55498">
        <w:rPr>
          <w:rFonts w:asciiTheme="majorHAnsi" w:hAnsiTheme="majorHAnsi" w:cstheme="majorHAnsi"/>
          <w:lang w:val="en-GB"/>
        </w:rPr>
        <w:t xml:space="preserve"> </w:t>
      </w:r>
      <w:r w:rsidRPr="00A55498">
        <w:rPr>
          <w:rFonts w:asciiTheme="majorHAnsi" w:hAnsiTheme="majorHAnsi" w:cstheme="majorHAnsi"/>
          <w:lang w:val="en-GB"/>
        </w:rPr>
        <w:t xml:space="preserve">be </w:t>
      </w:r>
      <w:commentRangeEnd w:id="109"/>
      <w:r w:rsidR="00946882">
        <w:rPr>
          <w:rStyle w:val="CommentReference"/>
        </w:rPr>
        <w:commentReference w:id="109"/>
      </w:r>
      <w:r w:rsidRPr="00A55498">
        <w:rPr>
          <w:rFonts w:asciiTheme="majorHAnsi" w:hAnsiTheme="majorHAnsi" w:cstheme="majorHAnsi"/>
          <w:lang w:val="en-GB"/>
        </w:rPr>
        <w:t xml:space="preserve">strongly influenced by disease status, inflammation, </w:t>
      </w:r>
      <w:r w:rsidR="002D6498">
        <w:rPr>
          <w:rFonts w:asciiTheme="majorHAnsi" w:hAnsiTheme="majorHAnsi" w:cstheme="majorHAnsi"/>
          <w:lang w:val="en-GB"/>
        </w:rPr>
        <w:t xml:space="preserve">the </w:t>
      </w:r>
      <w:r w:rsidRPr="00A55498">
        <w:rPr>
          <w:rFonts w:asciiTheme="majorHAnsi" w:hAnsiTheme="majorHAnsi" w:cstheme="majorHAnsi"/>
          <w:lang w:val="en-GB"/>
        </w:rPr>
        <w:t xml:space="preserve">microbiome, and other contextual factors. </w:t>
      </w:r>
      <w:r w:rsidR="00F86620">
        <w:rPr>
          <w:rFonts w:asciiTheme="majorHAnsi" w:hAnsiTheme="majorHAnsi" w:cstheme="majorHAnsi"/>
          <w:lang w:val="en-GB"/>
        </w:rPr>
        <w:t>Alt</w:t>
      </w:r>
      <w:r w:rsidR="00F86620" w:rsidRPr="00A55498">
        <w:rPr>
          <w:rFonts w:asciiTheme="majorHAnsi" w:hAnsiTheme="majorHAnsi" w:cstheme="majorHAnsi"/>
          <w:lang w:val="en-GB"/>
        </w:rPr>
        <w:t xml:space="preserve">hough </w:t>
      </w:r>
      <w:r w:rsidRPr="00A55498">
        <w:rPr>
          <w:rFonts w:asciiTheme="majorHAnsi" w:hAnsiTheme="majorHAnsi" w:cstheme="majorHAnsi"/>
          <w:lang w:val="en-GB"/>
        </w:rPr>
        <w:t xml:space="preserve">many analyses have </w:t>
      </w:r>
      <w:r w:rsidR="00F86620" w:rsidRPr="00F86620">
        <w:rPr>
          <w:rFonts w:asciiTheme="majorHAnsi" w:hAnsiTheme="majorHAnsi" w:cstheme="majorHAnsi"/>
          <w:lang w:val="en-GB"/>
        </w:rPr>
        <w:t>modelled</w:t>
      </w:r>
      <w:r w:rsidRPr="00A55498">
        <w:rPr>
          <w:rFonts w:asciiTheme="majorHAnsi" w:hAnsiTheme="majorHAnsi" w:cstheme="majorHAnsi"/>
          <w:lang w:val="en-GB"/>
        </w:rPr>
        <w:t xml:space="preserve"> inadequate nutrient supplies, ours is the first </w:t>
      </w:r>
      <w:r w:rsidR="002D6498">
        <w:rPr>
          <w:rFonts w:asciiTheme="majorHAnsi" w:hAnsiTheme="majorHAnsi" w:cstheme="majorHAnsi"/>
          <w:lang w:val="en-GB"/>
        </w:rPr>
        <w:t>to our knowledge</w:t>
      </w:r>
      <w:r w:rsidR="002D6498" w:rsidRPr="00A55498">
        <w:rPr>
          <w:rFonts w:asciiTheme="majorHAnsi" w:hAnsiTheme="majorHAnsi" w:cstheme="majorHAnsi"/>
          <w:lang w:val="en-GB"/>
        </w:rPr>
        <w:t xml:space="preserve"> </w:t>
      </w:r>
      <w:r w:rsidRPr="00A55498">
        <w:rPr>
          <w:rFonts w:asciiTheme="majorHAnsi" w:hAnsiTheme="majorHAnsi" w:cstheme="majorHAnsi"/>
          <w:lang w:val="en-GB"/>
        </w:rPr>
        <w:t>to estimate global inadequate intakes by applying nutrient intake distributions to estimated intake data using age-</w:t>
      </w:r>
      <w:r w:rsidR="00F86620">
        <w:rPr>
          <w:rFonts w:asciiTheme="majorHAnsi" w:hAnsiTheme="majorHAnsi" w:cstheme="majorHAnsi"/>
          <w:lang w:val="en-GB"/>
        </w:rPr>
        <w:t>specific</w:t>
      </w:r>
      <w:r w:rsidRPr="00A55498">
        <w:rPr>
          <w:rFonts w:asciiTheme="majorHAnsi" w:hAnsiTheme="majorHAnsi" w:cstheme="majorHAnsi"/>
          <w:lang w:val="en-GB"/>
        </w:rPr>
        <w:t xml:space="preserve"> and sex-specific intake distributions</w:t>
      </w:r>
    </w:p>
    <w:p w14:paraId="2524B215" w14:textId="77777777" w:rsidR="00CE1C30" w:rsidRPr="00A55498" w:rsidRDefault="00CE1C30" w:rsidP="00BB28F2">
      <w:pPr>
        <w:spacing w:line="360" w:lineRule="auto"/>
        <w:rPr>
          <w:rFonts w:asciiTheme="majorHAnsi" w:hAnsiTheme="majorHAnsi" w:cstheme="majorHAnsi"/>
          <w:lang w:val="en-GB"/>
        </w:rPr>
      </w:pPr>
      <w:bookmarkStart w:id="110" w:name="_kdh3hpivxg70" w:colFirst="0" w:colLast="0"/>
      <w:bookmarkEnd w:id="110"/>
    </w:p>
    <w:p w14:paraId="69D8A872" w14:textId="7A0A0EFC" w:rsidR="0061716F" w:rsidRPr="00A55498" w:rsidRDefault="00CE1C30" w:rsidP="00BB28F2">
      <w:pPr>
        <w:spacing w:line="360" w:lineRule="auto"/>
        <w:rPr>
          <w:rFonts w:asciiTheme="majorHAnsi" w:hAnsiTheme="majorHAnsi" w:cstheme="majorHAnsi"/>
          <w:lang w:val="en-GB"/>
        </w:rPr>
      </w:pPr>
      <w:commentRangeStart w:id="111"/>
      <w:r w:rsidRPr="00A55498">
        <w:rPr>
          <w:rFonts w:asciiTheme="majorHAnsi" w:hAnsiTheme="majorHAnsi" w:cstheme="majorHAnsi"/>
          <w:b/>
          <w:color w:val="FF0000"/>
          <w:lang w:val="en-GB"/>
        </w:rPr>
        <w:t xml:space="preserve">[A: please note that we do not have separate subheadings for limitations and conclusions] </w:t>
      </w:r>
      <w:commentRangeEnd w:id="111"/>
      <w:r w:rsidR="002C7232">
        <w:rPr>
          <w:rStyle w:val="CommentReference"/>
        </w:rPr>
        <w:commentReference w:id="111"/>
      </w:r>
      <w:r w:rsidR="0048781D" w:rsidRPr="00A55498">
        <w:rPr>
          <w:rFonts w:asciiTheme="majorHAnsi" w:hAnsiTheme="majorHAnsi" w:cstheme="majorHAnsi"/>
          <w:lang w:val="en-GB"/>
        </w:rPr>
        <w:t>Our analysis is subject to limitations</w:t>
      </w:r>
      <w:r w:rsidRPr="00A55498">
        <w:rPr>
          <w:rFonts w:asciiTheme="majorHAnsi" w:hAnsiTheme="majorHAnsi" w:cstheme="majorHAnsi"/>
          <w:lang w:val="en-GB"/>
        </w:rPr>
        <w:t>—</w:t>
      </w:r>
      <w:r w:rsidR="0048781D" w:rsidRPr="00A55498">
        <w:rPr>
          <w:rFonts w:asciiTheme="majorHAnsi" w:hAnsiTheme="majorHAnsi" w:cstheme="majorHAnsi"/>
          <w:lang w:val="en-GB"/>
        </w:rPr>
        <w:t>most notably</w:t>
      </w:r>
      <w:r w:rsidRPr="00A55498">
        <w:rPr>
          <w:rFonts w:asciiTheme="majorHAnsi" w:hAnsiTheme="majorHAnsi" w:cstheme="majorHAnsi"/>
          <w:lang w:val="en-GB"/>
        </w:rPr>
        <w:t xml:space="preserve">, </w:t>
      </w:r>
      <w:r w:rsidR="0048781D" w:rsidRPr="00A55498">
        <w:rPr>
          <w:rFonts w:asciiTheme="majorHAnsi" w:hAnsiTheme="majorHAnsi" w:cstheme="majorHAnsi"/>
          <w:lang w:val="en-GB"/>
        </w:rPr>
        <w:t>data availability (</w:t>
      </w:r>
      <w:r w:rsidRPr="00A55498">
        <w:rPr>
          <w:rFonts w:asciiTheme="majorHAnsi" w:hAnsiTheme="majorHAnsi" w:cstheme="majorHAnsi"/>
          <w:color w:val="FF0000"/>
          <w:lang w:val="en-GB"/>
        </w:rPr>
        <w:t xml:space="preserve">appendix p </w:t>
      </w:r>
      <w:ins w:id="112" w:author="Chris Free" w:date="2024-08-07T15:26:00Z">
        <w:r w:rsidR="00ED59E5">
          <w:rPr>
            <w:rFonts w:asciiTheme="majorHAnsi" w:hAnsiTheme="majorHAnsi" w:cstheme="majorHAnsi"/>
            <w:color w:val="FF0000"/>
            <w:lang w:val="en-GB"/>
          </w:rPr>
          <w:t>9</w:t>
        </w:r>
      </w:ins>
      <w:del w:id="113" w:author="Chris Free" w:date="2024-08-07T15:26:00Z">
        <w:r w:rsidRPr="00A55498" w:rsidDel="00ED59E5">
          <w:rPr>
            <w:rFonts w:asciiTheme="majorHAnsi" w:hAnsiTheme="majorHAnsi" w:cstheme="majorHAnsi"/>
            <w:color w:val="FF0000"/>
            <w:lang w:val="en-GB"/>
          </w:rPr>
          <w:delText>x</w:delText>
        </w:r>
      </w:del>
      <w:r w:rsidRPr="00A55498">
        <w:rPr>
          <w:rFonts w:asciiTheme="majorHAnsi" w:hAnsiTheme="majorHAnsi" w:cstheme="majorHAnsi"/>
          <w:color w:val="FF0000"/>
          <w:lang w:val="en-GB"/>
        </w:rPr>
        <w:t xml:space="preserve"> </w:t>
      </w:r>
      <w:r w:rsidRPr="00A55498">
        <w:rPr>
          <w:rFonts w:asciiTheme="majorHAnsi" w:hAnsiTheme="majorHAnsi" w:cstheme="majorHAnsi"/>
          <w:b/>
          <w:color w:val="FF0000"/>
          <w:lang w:val="en-GB"/>
        </w:rPr>
        <w:t>[A: please state the relevant page of the appendix here]</w:t>
      </w:r>
      <w:r w:rsidR="0048781D" w:rsidRPr="00A55498">
        <w:rPr>
          <w:rFonts w:asciiTheme="majorHAnsi" w:hAnsiTheme="majorHAnsi" w:cstheme="majorHAnsi"/>
          <w:lang w:val="en-GB"/>
        </w:rPr>
        <w:t xml:space="preserve">). There remains a </w:t>
      </w:r>
      <w:r w:rsidR="0048781D" w:rsidRPr="00A55498">
        <w:rPr>
          <w:rFonts w:asciiTheme="majorHAnsi" w:hAnsiTheme="majorHAnsi" w:cstheme="majorHAnsi"/>
          <w:color w:val="FF0000"/>
          <w:lang w:val="en-GB"/>
        </w:rPr>
        <w:t>lack</w:t>
      </w:r>
      <w:r w:rsidR="002D6498" w:rsidRPr="00A55498">
        <w:rPr>
          <w:rFonts w:asciiTheme="majorHAnsi" w:hAnsiTheme="majorHAnsi" w:cstheme="majorHAnsi"/>
          <w:color w:val="FF0000"/>
          <w:lang w:val="en-GB"/>
        </w:rPr>
        <w:t xml:space="preserve"> </w:t>
      </w:r>
      <w:r w:rsidR="002D6498" w:rsidRPr="002D6498">
        <w:rPr>
          <w:rFonts w:asciiTheme="majorHAnsi" w:hAnsiTheme="majorHAnsi" w:cstheme="majorHAnsi"/>
          <w:b/>
          <w:color w:val="FF0000"/>
          <w:lang w:val="en-GB"/>
        </w:rPr>
        <w:t>[</w:t>
      </w:r>
      <w:commentRangeStart w:id="114"/>
      <w:r w:rsidR="002D6498" w:rsidRPr="002D6498">
        <w:rPr>
          <w:rFonts w:asciiTheme="majorHAnsi" w:hAnsiTheme="majorHAnsi" w:cstheme="majorHAnsi"/>
          <w:b/>
          <w:color w:val="FF0000"/>
          <w:lang w:val="en-GB"/>
        </w:rPr>
        <w:t>A:</w:t>
      </w:r>
      <w:r w:rsidR="002D6498">
        <w:rPr>
          <w:rFonts w:asciiTheme="majorHAnsi" w:hAnsiTheme="majorHAnsi" w:cstheme="majorHAnsi"/>
          <w:b/>
          <w:color w:val="FF0000"/>
          <w:lang w:val="en-GB"/>
        </w:rPr>
        <w:t xml:space="preserve"> “scarcity”</w:t>
      </w:r>
      <w:r w:rsidR="00FD5A4B">
        <w:rPr>
          <w:rFonts w:asciiTheme="majorHAnsi" w:hAnsiTheme="majorHAnsi" w:cstheme="majorHAnsi"/>
          <w:b/>
          <w:color w:val="FF0000"/>
          <w:lang w:val="en-GB"/>
        </w:rPr>
        <w:t>, or “sparsity”</w:t>
      </w:r>
      <w:r w:rsidR="002D6498">
        <w:rPr>
          <w:rFonts w:asciiTheme="majorHAnsi" w:hAnsiTheme="majorHAnsi" w:cstheme="majorHAnsi"/>
          <w:b/>
          <w:color w:val="FF0000"/>
          <w:lang w:val="en-GB"/>
        </w:rPr>
        <w:t>?]</w:t>
      </w:r>
      <w:r w:rsidR="0048781D" w:rsidRPr="00A55498">
        <w:rPr>
          <w:rFonts w:asciiTheme="majorHAnsi" w:hAnsiTheme="majorHAnsi" w:cstheme="majorHAnsi"/>
          <w:lang w:val="en-GB"/>
        </w:rPr>
        <w:t xml:space="preserve"> </w:t>
      </w:r>
      <w:commentRangeEnd w:id="114"/>
      <w:r w:rsidR="001F20E8">
        <w:rPr>
          <w:rStyle w:val="CommentReference"/>
        </w:rPr>
        <w:commentReference w:id="114"/>
      </w:r>
      <w:r w:rsidR="0048781D" w:rsidRPr="00A55498">
        <w:rPr>
          <w:rFonts w:asciiTheme="majorHAnsi" w:hAnsiTheme="majorHAnsi" w:cstheme="majorHAnsi"/>
          <w:lang w:val="en-GB"/>
        </w:rPr>
        <w:t xml:space="preserve">of individual dietary intake data worldwide, especially nationally representative datasets and datasets with </w:t>
      </w:r>
      <w:r w:rsidR="002D6498">
        <w:rPr>
          <w:rFonts w:asciiTheme="majorHAnsi" w:hAnsiTheme="majorHAnsi" w:cstheme="majorHAnsi"/>
          <w:lang w:val="en-GB"/>
        </w:rPr>
        <w:t>2</w:t>
      </w:r>
      <w:r w:rsidR="002D6498"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or more days of intake. Although GDD coverage has </w:t>
      </w:r>
      <w:r w:rsidR="002D6498">
        <w:rPr>
          <w:rFonts w:asciiTheme="majorHAnsi" w:hAnsiTheme="majorHAnsi" w:cstheme="majorHAnsi"/>
          <w:lang w:val="en-GB"/>
        </w:rPr>
        <w:t>increased</w:t>
      </w:r>
      <w:r w:rsidR="002D6498"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to include </w:t>
      </w:r>
      <w:r w:rsidRPr="00A55498">
        <w:rPr>
          <w:rFonts w:asciiTheme="majorHAnsi" w:hAnsiTheme="majorHAnsi" w:cstheme="majorHAnsi"/>
          <w:lang w:val="en-GB"/>
        </w:rPr>
        <w:t xml:space="preserve">more than </w:t>
      </w:r>
      <w:r w:rsidR="0048781D" w:rsidRPr="00A55498">
        <w:rPr>
          <w:rFonts w:asciiTheme="majorHAnsi" w:hAnsiTheme="majorHAnsi" w:cstheme="majorHAnsi"/>
          <w:lang w:val="en-GB"/>
        </w:rPr>
        <w:t xml:space="preserve">99% of the global population and become more precise over time, </w:t>
      </w:r>
      <w:commentRangeStart w:id="115"/>
      <w:r w:rsidR="0048781D" w:rsidRPr="00A55498">
        <w:rPr>
          <w:rFonts w:asciiTheme="majorHAnsi" w:hAnsiTheme="majorHAnsi" w:cstheme="majorHAnsi"/>
          <w:color w:val="FF0000"/>
          <w:lang w:val="en-GB"/>
        </w:rPr>
        <w:t>recent</w:t>
      </w:r>
      <w:r w:rsidR="002D6498" w:rsidRPr="00A55498">
        <w:rPr>
          <w:rFonts w:asciiTheme="majorHAnsi" w:hAnsiTheme="majorHAnsi" w:cstheme="majorHAnsi"/>
          <w:color w:val="FF0000"/>
          <w:lang w:val="en-GB"/>
        </w:rPr>
        <w:t xml:space="preserve"> </w:t>
      </w:r>
      <w:r w:rsidR="002D6498" w:rsidRPr="002D6498">
        <w:rPr>
          <w:rFonts w:asciiTheme="majorHAnsi" w:hAnsiTheme="majorHAnsi" w:cstheme="majorHAnsi"/>
          <w:b/>
          <w:color w:val="FF0000"/>
          <w:lang w:val="en-GB"/>
        </w:rPr>
        <w:t>[A:</w:t>
      </w:r>
      <w:r w:rsidR="002D6498">
        <w:rPr>
          <w:rFonts w:asciiTheme="majorHAnsi" w:hAnsiTheme="majorHAnsi" w:cstheme="majorHAnsi"/>
          <w:b/>
          <w:color w:val="FF0000"/>
          <w:lang w:val="en-GB"/>
        </w:rPr>
        <w:t xml:space="preserve"> please give a timeframe to clarify ‘recent’]</w:t>
      </w:r>
      <w:r w:rsidR="0048781D" w:rsidRPr="00A55498">
        <w:rPr>
          <w:rFonts w:asciiTheme="majorHAnsi" w:hAnsiTheme="majorHAnsi" w:cstheme="majorHAnsi"/>
          <w:lang w:val="en-GB"/>
        </w:rPr>
        <w:t xml:space="preserve"> </w:t>
      </w:r>
      <w:commentRangeEnd w:id="115"/>
      <w:r w:rsidR="00191614">
        <w:rPr>
          <w:rStyle w:val="CommentReference"/>
        </w:rPr>
        <w:commentReference w:id="115"/>
      </w:r>
      <w:r w:rsidR="0048781D" w:rsidRPr="00A55498">
        <w:rPr>
          <w:rFonts w:asciiTheme="majorHAnsi" w:hAnsiTheme="majorHAnsi" w:cstheme="majorHAnsi"/>
          <w:lang w:val="en-GB"/>
        </w:rPr>
        <w:t xml:space="preserve">nationally representative quantitative dietary intake data </w:t>
      </w:r>
      <w:ins w:id="116" w:author="Chris Free" w:date="2024-08-07T14:43:00Z">
        <w:r w:rsidR="00191614">
          <w:rPr>
            <w:rFonts w:asciiTheme="majorHAnsi" w:hAnsiTheme="majorHAnsi" w:cstheme="majorHAnsi"/>
            <w:lang w:val="en-GB"/>
          </w:rPr>
          <w:t xml:space="preserve">within the last 10 years </w:t>
        </w:r>
      </w:ins>
      <w:r w:rsidR="007A2FCE">
        <w:rPr>
          <w:rFonts w:asciiTheme="majorHAnsi" w:hAnsiTheme="majorHAnsi" w:cstheme="majorHAnsi"/>
          <w:lang w:val="en-GB"/>
        </w:rPr>
        <w:t>are</w:t>
      </w:r>
      <w:r w:rsidR="0048781D" w:rsidRPr="00A55498">
        <w:rPr>
          <w:rFonts w:asciiTheme="majorHAnsi" w:hAnsiTheme="majorHAnsi" w:cstheme="majorHAnsi"/>
          <w:lang w:val="en-GB"/>
        </w:rPr>
        <w:t xml:space="preserve"> scarce, which limits the ability to validate the mode</w:t>
      </w:r>
      <w:r w:rsidRPr="00A55498">
        <w:rPr>
          <w:rFonts w:asciiTheme="majorHAnsi" w:hAnsiTheme="majorHAnsi" w:cstheme="majorHAnsi"/>
          <w:lang w:val="en-GB"/>
        </w:rPr>
        <w:t>l</w:t>
      </w:r>
      <w:r w:rsidR="0048781D" w:rsidRPr="00A55498">
        <w:rPr>
          <w:rFonts w:asciiTheme="majorHAnsi" w:hAnsiTheme="majorHAnsi" w:cstheme="majorHAnsi"/>
          <w:lang w:val="en-GB"/>
        </w:rPr>
        <w:t>led estimates across countries.</w:t>
      </w:r>
      <w:r w:rsidR="001277DB" w:rsidRPr="00F03DE5">
        <w:rPr>
          <w:rFonts w:asciiTheme="majorHAnsi" w:hAnsiTheme="majorHAnsi" w:cstheme="majorHAnsi"/>
          <w:vertAlign w:val="superscript"/>
          <w:lang w:val="en-GB"/>
        </w:rPr>
        <w:t>3</w:t>
      </w:r>
      <w:r w:rsidR="001277DB" w:rsidRPr="00A55498">
        <w:rPr>
          <w:rFonts w:asciiTheme="majorHAnsi" w:hAnsiTheme="majorHAnsi" w:cstheme="majorHAnsi"/>
          <w:vertAlign w:val="superscript"/>
          <w:lang w:val="en-GB"/>
        </w:rPr>
        <w:t>5</w:t>
      </w:r>
      <w:r w:rsidR="0048781D" w:rsidRPr="00A55498">
        <w:rPr>
          <w:rFonts w:asciiTheme="majorHAnsi" w:hAnsiTheme="majorHAnsi" w:cstheme="majorHAnsi"/>
          <w:lang w:val="en-GB"/>
        </w:rPr>
        <w:t xml:space="preserve"> This</w:t>
      </w:r>
      <w:r w:rsidR="002D6498">
        <w:rPr>
          <w:rFonts w:asciiTheme="majorHAnsi" w:hAnsiTheme="majorHAnsi" w:cstheme="majorHAnsi"/>
          <w:lang w:val="en-GB"/>
        </w:rPr>
        <w:t xml:space="preserve"> </w:t>
      </w:r>
      <w:r w:rsidR="002D6498" w:rsidRPr="00A55498">
        <w:rPr>
          <w:rFonts w:asciiTheme="majorHAnsi" w:hAnsiTheme="majorHAnsi" w:cstheme="majorHAnsi"/>
          <w:color w:val="FF0000"/>
          <w:lang w:val="en-GB"/>
        </w:rPr>
        <w:t xml:space="preserve">scarcity of data </w:t>
      </w:r>
      <w:commentRangeStart w:id="117"/>
      <w:r w:rsidR="002D6498" w:rsidRPr="002D6498">
        <w:rPr>
          <w:rFonts w:asciiTheme="majorHAnsi" w:hAnsiTheme="majorHAnsi" w:cstheme="majorHAnsi"/>
          <w:b/>
          <w:color w:val="FF0000"/>
          <w:lang w:val="en-GB"/>
        </w:rPr>
        <w:t>[A:</w:t>
      </w:r>
      <w:r w:rsidR="002D6498">
        <w:rPr>
          <w:rFonts w:asciiTheme="majorHAnsi" w:hAnsiTheme="majorHAnsi" w:cstheme="majorHAnsi"/>
          <w:b/>
          <w:color w:val="FF0000"/>
          <w:lang w:val="en-GB"/>
        </w:rPr>
        <w:t xml:space="preserve"> correct clarification of ‘this’?]</w:t>
      </w:r>
      <w:r w:rsidR="0048781D" w:rsidRPr="00A55498">
        <w:rPr>
          <w:rFonts w:asciiTheme="majorHAnsi" w:hAnsiTheme="majorHAnsi" w:cstheme="majorHAnsi"/>
          <w:lang w:val="en-GB"/>
        </w:rPr>
        <w:t xml:space="preserve"> </w:t>
      </w:r>
      <w:commentRangeEnd w:id="117"/>
      <w:r w:rsidR="00363D26">
        <w:rPr>
          <w:rStyle w:val="CommentReference"/>
        </w:rPr>
        <w:commentReference w:id="117"/>
      </w:r>
      <w:r w:rsidR="0048781D" w:rsidRPr="00A55498">
        <w:rPr>
          <w:rFonts w:asciiTheme="majorHAnsi" w:hAnsiTheme="majorHAnsi" w:cstheme="majorHAnsi"/>
          <w:lang w:val="en-GB"/>
        </w:rPr>
        <w:t xml:space="preserve">also limited the number of statistical distributions that could be estimated in the nutriR database. By basing the global intake distribution shapes on datasets from only 31 countries, some of the distribution shapes </w:t>
      </w:r>
      <w:r>
        <w:rPr>
          <w:rFonts w:asciiTheme="majorHAnsi" w:hAnsiTheme="majorHAnsi" w:cstheme="majorHAnsi"/>
          <w:lang w:val="en-GB"/>
        </w:rPr>
        <w:t>could have been</w:t>
      </w:r>
      <w:r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incorrectly estimated, resulting in inaccurate estimates of inadequacy. </w:t>
      </w:r>
    </w:p>
    <w:p w14:paraId="37C30AE3" w14:textId="77777777" w:rsidR="0061716F" w:rsidRPr="00A55498" w:rsidRDefault="0061716F" w:rsidP="00BB28F2">
      <w:pPr>
        <w:spacing w:line="360" w:lineRule="auto"/>
        <w:rPr>
          <w:rFonts w:asciiTheme="majorHAnsi" w:hAnsiTheme="majorHAnsi" w:cstheme="majorHAnsi"/>
          <w:lang w:val="en-GB"/>
        </w:rPr>
      </w:pPr>
    </w:p>
    <w:p w14:paraId="50856867" w14:textId="4220FE61"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The estimates </w:t>
      </w:r>
      <w:r w:rsidR="00CE1C30">
        <w:rPr>
          <w:rFonts w:asciiTheme="majorHAnsi" w:hAnsiTheme="majorHAnsi" w:cstheme="majorHAnsi"/>
          <w:lang w:val="en-GB"/>
        </w:rPr>
        <w:t>we present</w:t>
      </w:r>
      <w:r w:rsidR="00CE1C30" w:rsidRPr="00A55498">
        <w:rPr>
          <w:rFonts w:asciiTheme="majorHAnsi" w:hAnsiTheme="majorHAnsi" w:cstheme="majorHAnsi"/>
          <w:lang w:val="en-GB"/>
        </w:rPr>
        <w:t xml:space="preserve"> </w:t>
      </w:r>
      <w:r w:rsidRPr="00A55498">
        <w:rPr>
          <w:rFonts w:asciiTheme="majorHAnsi" w:hAnsiTheme="majorHAnsi" w:cstheme="majorHAnsi"/>
          <w:lang w:val="en-GB"/>
        </w:rPr>
        <w:t xml:space="preserve">are of inadequate nutrient intake and do not include information on fortification or supplementation. In essence, this means that our inadequate intake estimates </w:t>
      </w:r>
      <w:r w:rsidR="00CE1C30">
        <w:rPr>
          <w:rFonts w:asciiTheme="majorHAnsi" w:hAnsiTheme="majorHAnsi" w:cstheme="majorHAnsi"/>
          <w:lang w:val="en-GB"/>
        </w:rPr>
        <w:t xml:space="preserve">are </w:t>
      </w:r>
      <w:r w:rsidRPr="00A55498">
        <w:rPr>
          <w:rFonts w:asciiTheme="majorHAnsi" w:hAnsiTheme="majorHAnsi" w:cstheme="majorHAnsi"/>
          <w:lang w:val="en-GB"/>
        </w:rPr>
        <w:t xml:space="preserve">likely </w:t>
      </w:r>
      <w:r w:rsidR="00CE1C30">
        <w:rPr>
          <w:rFonts w:asciiTheme="majorHAnsi" w:hAnsiTheme="majorHAnsi" w:cstheme="majorHAnsi"/>
          <w:lang w:val="en-GB"/>
        </w:rPr>
        <w:t xml:space="preserve">to </w:t>
      </w:r>
      <w:r w:rsidRPr="00A55498">
        <w:rPr>
          <w:rFonts w:asciiTheme="majorHAnsi" w:hAnsiTheme="majorHAnsi" w:cstheme="majorHAnsi"/>
          <w:lang w:val="en-GB"/>
        </w:rPr>
        <w:t xml:space="preserve">overestimate risk for some key nutrients (eg, iodine) in particular locations. Nonetheless, supplementation and fortification with many of these micronutrients </w:t>
      </w:r>
      <w:r w:rsidR="002D6498">
        <w:rPr>
          <w:rFonts w:asciiTheme="majorHAnsi" w:hAnsiTheme="majorHAnsi" w:cstheme="majorHAnsi"/>
          <w:lang w:val="en-GB"/>
        </w:rPr>
        <w:t xml:space="preserve">is </w:t>
      </w:r>
      <w:commentRangeStart w:id="118"/>
      <w:r w:rsidR="002D6498" w:rsidRPr="00A55498">
        <w:rPr>
          <w:rFonts w:asciiTheme="majorHAnsi" w:hAnsiTheme="majorHAnsi" w:cstheme="majorHAnsi"/>
          <w:color w:val="FF0000"/>
          <w:lang w:val="en-GB"/>
        </w:rPr>
        <w:t xml:space="preserve">scarce </w:t>
      </w:r>
      <w:r w:rsidR="002D6498" w:rsidRPr="002D6498">
        <w:rPr>
          <w:rFonts w:asciiTheme="majorHAnsi" w:hAnsiTheme="majorHAnsi" w:cstheme="majorHAnsi"/>
          <w:b/>
          <w:color w:val="FF0000"/>
          <w:lang w:val="en-GB"/>
        </w:rPr>
        <w:t>[A:</w:t>
      </w:r>
      <w:r w:rsidR="002D6498">
        <w:rPr>
          <w:rFonts w:asciiTheme="majorHAnsi" w:hAnsiTheme="majorHAnsi" w:cstheme="majorHAnsi"/>
          <w:b/>
          <w:color w:val="FF0000"/>
          <w:lang w:val="en-GB"/>
        </w:rPr>
        <w:t xml:space="preserve"> OK instead of ‘limited’?]</w:t>
      </w:r>
      <w:commentRangeEnd w:id="118"/>
      <w:r w:rsidR="00F51399">
        <w:rPr>
          <w:rStyle w:val="CommentReference"/>
        </w:rPr>
        <w:commentReference w:id="118"/>
      </w:r>
      <w:r w:rsidR="002D6498">
        <w:rPr>
          <w:rFonts w:asciiTheme="majorHAnsi" w:hAnsiTheme="majorHAnsi" w:cstheme="majorHAnsi"/>
          <w:lang w:val="en-GB"/>
        </w:rPr>
        <w:t xml:space="preserve"> </w:t>
      </w:r>
      <w:r w:rsidRPr="00A55498">
        <w:rPr>
          <w:rFonts w:asciiTheme="majorHAnsi" w:hAnsiTheme="majorHAnsi" w:cstheme="majorHAnsi"/>
          <w:lang w:val="en-GB"/>
        </w:rPr>
        <w:t>globally.</w:t>
      </w:r>
      <w:r w:rsidR="001277DB" w:rsidRPr="00A55498">
        <w:rPr>
          <w:rFonts w:asciiTheme="majorHAnsi" w:hAnsiTheme="majorHAnsi" w:cstheme="majorHAnsi"/>
          <w:vertAlign w:val="superscript"/>
          <w:lang w:val="en-GB"/>
        </w:rPr>
        <w:t>36</w:t>
      </w:r>
      <w:r w:rsidRPr="00A55498">
        <w:rPr>
          <w:rFonts w:asciiTheme="majorHAnsi" w:hAnsiTheme="majorHAnsi" w:cstheme="majorHAnsi"/>
          <w:lang w:val="en-GB"/>
        </w:rPr>
        <w:t xml:space="preserve"> Among countries with available </w:t>
      </w:r>
      <w:r w:rsidR="00DA47F4">
        <w:rPr>
          <w:rFonts w:asciiTheme="majorHAnsi" w:hAnsiTheme="majorHAnsi" w:cstheme="majorHAnsi"/>
          <w:lang w:val="en-GB"/>
        </w:rPr>
        <w:t xml:space="preserve">data from the </w:t>
      </w:r>
      <w:r w:rsidRPr="00A55498">
        <w:rPr>
          <w:rFonts w:asciiTheme="majorHAnsi" w:hAnsiTheme="majorHAnsi" w:cstheme="majorHAnsi"/>
          <w:color w:val="FF0000"/>
          <w:lang w:val="en-GB"/>
        </w:rPr>
        <w:t>Demographic and Health Survey</w:t>
      </w:r>
      <w:r w:rsidR="00DA47F4" w:rsidRPr="00A55498">
        <w:rPr>
          <w:rFonts w:asciiTheme="majorHAnsi" w:hAnsiTheme="majorHAnsi" w:cstheme="majorHAnsi"/>
          <w:color w:val="FF0000"/>
          <w:lang w:val="en-GB"/>
        </w:rPr>
        <w:t xml:space="preserve">s </w:t>
      </w:r>
      <w:r w:rsidR="0043373B">
        <w:rPr>
          <w:rFonts w:asciiTheme="majorHAnsi" w:hAnsiTheme="majorHAnsi" w:cstheme="majorHAnsi"/>
          <w:color w:val="FF0000"/>
          <w:lang w:val="en-GB"/>
        </w:rPr>
        <w:t>p</w:t>
      </w:r>
      <w:r w:rsidR="00DA47F4" w:rsidRPr="00A55498">
        <w:rPr>
          <w:rFonts w:asciiTheme="majorHAnsi" w:hAnsiTheme="majorHAnsi" w:cstheme="majorHAnsi"/>
          <w:color w:val="FF0000"/>
          <w:lang w:val="en-GB"/>
        </w:rPr>
        <w:t>rogram</w:t>
      </w:r>
      <w:r w:rsidR="0043373B">
        <w:rPr>
          <w:rFonts w:asciiTheme="majorHAnsi" w:hAnsiTheme="majorHAnsi" w:cstheme="majorHAnsi"/>
          <w:color w:val="FF0000"/>
          <w:lang w:val="en-GB"/>
        </w:rPr>
        <w:t>me</w:t>
      </w:r>
      <w:r w:rsidR="00DA47F4" w:rsidRPr="00A55498">
        <w:rPr>
          <w:rFonts w:asciiTheme="majorHAnsi" w:hAnsiTheme="majorHAnsi" w:cstheme="majorHAnsi"/>
          <w:color w:val="FF0000"/>
          <w:lang w:val="en-GB"/>
        </w:rPr>
        <w:t xml:space="preserve"> </w:t>
      </w:r>
      <w:r w:rsidR="00DA47F4" w:rsidRPr="00DA47F4">
        <w:rPr>
          <w:rFonts w:asciiTheme="majorHAnsi" w:hAnsiTheme="majorHAnsi" w:cstheme="majorHAnsi"/>
          <w:b/>
          <w:color w:val="FF0000"/>
          <w:lang w:val="en-GB"/>
        </w:rPr>
        <w:t xml:space="preserve">[A: </w:t>
      </w:r>
      <w:r w:rsidR="00DA47F4">
        <w:rPr>
          <w:rFonts w:asciiTheme="majorHAnsi" w:hAnsiTheme="majorHAnsi" w:cstheme="majorHAnsi"/>
          <w:b/>
          <w:color w:val="FF0000"/>
          <w:lang w:val="en-GB"/>
        </w:rPr>
        <w:t>correct?]</w:t>
      </w:r>
      <w:r w:rsidRPr="00A55498">
        <w:rPr>
          <w:rFonts w:asciiTheme="majorHAnsi" w:hAnsiTheme="majorHAnsi" w:cstheme="majorHAnsi"/>
          <w:lang w:val="en-GB"/>
        </w:rPr>
        <w:t xml:space="preserve">, which operates in </w:t>
      </w:r>
      <w:r w:rsidR="00CE1C30">
        <w:rPr>
          <w:rFonts w:asciiTheme="majorHAnsi" w:hAnsiTheme="majorHAnsi" w:cstheme="majorHAnsi"/>
          <w:lang w:val="en-GB"/>
        </w:rPr>
        <w:t xml:space="preserve">more than </w:t>
      </w:r>
      <w:r w:rsidRPr="00A55498">
        <w:rPr>
          <w:rFonts w:asciiTheme="majorHAnsi" w:hAnsiTheme="majorHAnsi" w:cstheme="majorHAnsi"/>
          <w:lang w:val="en-GB"/>
        </w:rPr>
        <w:t>90</w:t>
      </w:r>
      <w:r w:rsidR="00DA47F4">
        <w:rPr>
          <w:rFonts w:asciiTheme="majorHAnsi" w:hAnsiTheme="majorHAnsi" w:cstheme="majorHAnsi"/>
          <w:lang w:val="en-GB"/>
        </w:rPr>
        <w:t xml:space="preserve"> </w:t>
      </w:r>
      <w:r w:rsidR="00DA47F4" w:rsidRPr="00A55498">
        <w:rPr>
          <w:rFonts w:asciiTheme="majorHAnsi" w:hAnsiTheme="majorHAnsi" w:cstheme="majorHAnsi"/>
          <w:color w:val="FF0000"/>
          <w:lang w:val="en-GB"/>
        </w:rPr>
        <w:t xml:space="preserve">low-income and middle-income </w:t>
      </w:r>
      <w:commentRangeStart w:id="119"/>
      <w:r w:rsidR="00DA47F4" w:rsidRPr="00A55498">
        <w:rPr>
          <w:rFonts w:asciiTheme="majorHAnsi" w:hAnsiTheme="majorHAnsi" w:cstheme="majorHAnsi"/>
          <w:color w:val="FF0000"/>
          <w:lang w:val="en-GB"/>
        </w:rPr>
        <w:t xml:space="preserve">countries </w:t>
      </w:r>
      <w:r w:rsidR="00DA47F4" w:rsidRPr="00DA47F4">
        <w:rPr>
          <w:rFonts w:asciiTheme="majorHAnsi" w:hAnsiTheme="majorHAnsi" w:cstheme="majorHAnsi"/>
          <w:b/>
          <w:color w:val="FF0000"/>
          <w:lang w:val="en-GB"/>
        </w:rPr>
        <w:t>[A:</w:t>
      </w:r>
      <w:r w:rsidR="00DA47F4">
        <w:rPr>
          <w:rFonts w:asciiTheme="majorHAnsi" w:hAnsiTheme="majorHAnsi" w:cstheme="majorHAnsi"/>
          <w:b/>
          <w:color w:val="FF0000"/>
          <w:lang w:val="en-GB"/>
        </w:rPr>
        <w:t xml:space="preserve"> OK</w:t>
      </w:r>
      <w:r w:rsidR="00FD5A4B">
        <w:rPr>
          <w:rFonts w:asciiTheme="majorHAnsi" w:hAnsiTheme="majorHAnsi" w:cstheme="majorHAnsi"/>
          <w:b/>
          <w:color w:val="FF0000"/>
          <w:lang w:val="en-GB"/>
        </w:rPr>
        <w:t xml:space="preserve">? Please note that we </w:t>
      </w:r>
      <w:r w:rsidR="00DA47F4">
        <w:rPr>
          <w:rFonts w:asciiTheme="majorHAnsi" w:hAnsiTheme="majorHAnsi" w:cstheme="majorHAnsi"/>
          <w:b/>
          <w:color w:val="FF0000"/>
          <w:lang w:val="en-GB"/>
        </w:rPr>
        <w:t xml:space="preserve">do not use </w:t>
      </w:r>
      <w:r w:rsidR="002D6498">
        <w:rPr>
          <w:rFonts w:asciiTheme="majorHAnsi" w:hAnsiTheme="majorHAnsi" w:cstheme="majorHAnsi"/>
          <w:b/>
          <w:color w:val="FF0000"/>
          <w:lang w:val="en-GB"/>
        </w:rPr>
        <w:t>‘</w:t>
      </w:r>
      <w:r w:rsidR="00DA47F4">
        <w:rPr>
          <w:rFonts w:asciiTheme="majorHAnsi" w:hAnsiTheme="majorHAnsi" w:cstheme="majorHAnsi"/>
          <w:b/>
          <w:color w:val="FF0000"/>
          <w:lang w:val="en-GB"/>
        </w:rPr>
        <w:t>developing countries</w:t>
      </w:r>
      <w:r w:rsidR="002D6498">
        <w:rPr>
          <w:rFonts w:asciiTheme="majorHAnsi" w:hAnsiTheme="majorHAnsi" w:cstheme="majorHAnsi"/>
          <w:b/>
          <w:color w:val="FF0000"/>
          <w:lang w:val="en-GB"/>
        </w:rPr>
        <w:t>’</w:t>
      </w:r>
      <w:commentRangeEnd w:id="119"/>
      <w:r w:rsidR="009F65D4">
        <w:rPr>
          <w:rStyle w:val="CommentReference"/>
        </w:rPr>
        <w:commentReference w:id="119"/>
      </w:r>
      <w:r w:rsidR="00DA47F4">
        <w:rPr>
          <w:rFonts w:asciiTheme="majorHAnsi" w:hAnsiTheme="majorHAnsi" w:cstheme="majorHAnsi"/>
          <w:b/>
          <w:color w:val="FF0000"/>
          <w:lang w:val="en-GB"/>
        </w:rPr>
        <w:t>]</w:t>
      </w:r>
      <w:r w:rsidRPr="00A55498">
        <w:rPr>
          <w:rFonts w:asciiTheme="majorHAnsi" w:hAnsiTheme="majorHAnsi" w:cstheme="majorHAnsi"/>
          <w:lang w:val="en-GB"/>
        </w:rPr>
        <w:t>, supplementation for select</w:t>
      </w:r>
      <w:r w:rsidR="00382B91">
        <w:rPr>
          <w:rFonts w:asciiTheme="majorHAnsi" w:hAnsiTheme="majorHAnsi" w:cstheme="majorHAnsi"/>
          <w:lang w:val="en-GB"/>
        </w:rPr>
        <w:t>ed</w:t>
      </w:r>
      <w:r w:rsidRPr="00A55498">
        <w:rPr>
          <w:rFonts w:asciiTheme="majorHAnsi" w:hAnsiTheme="majorHAnsi" w:cstheme="majorHAnsi"/>
          <w:lang w:val="en-GB"/>
        </w:rPr>
        <w:t xml:space="preserve"> demographic groups is somewhat common for iron, with 32% of pregnant women consuming </w:t>
      </w:r>
      <w:r w:rsidR="00382B91" w:rsidRPr="00A55498">
        <w:rPr>
          <w:rFonts w:asciiTheme="majorHAnsi" w:hAnsiTheme="majorHAnsi" w:cstheme="majorHAnsi"/>
          <w:color w:val="FF0000"/>
          <w:lang w:val="en-GB"/>
        </w:rPr>
        <w:t xml:space="preserve">an iron supplement </w:t>
      </w:r>
      <w:r w:rsidR="00382B91" w:rsidRPr="00382B91">
        <w:rPr>
          <w:rFonts w:asciiTheme="majorHAnsi" w:hAnsiTheme="majorHAnsi" w:cstheme="majorHAnsi"/>
          <w:b/>
          <w:color w:val="FF0000"/>
          <w:lang w:val="en-GB"/>
        </w:rPr>
        <w:t>[A:</w:t>
      </w:r>
      <w:r w:rsidR="00382B91">
        <w:rPr>
          <w:rFonts w:asciiTheme="majorHAnsi" w:hAnsiTheme="majorHAnsi" w:cstheme="majorHAnsi"/>
          <w:b/>
          <w:color w:val="FF0000"/>
          <w:lang w:val="en-GB"/>
        </w:rPr>
        <w:t xml:space="preserve"> correct?]</w:t>
      </w:r>
      <w:r w:rsidR="00382B91" w:rsidRPr="00A55498">
        <w:rPr>
          <w:rFonts w:asciiTheme="majorHAnsi" w:hAnsiTheme="majorHAnsi" w:cstheme="majorHAnsi"/>
          <w:lang w:val="en-GB"/>
        </w:rPr>
        <w:t xml:space="preserve"> </w:t>
      </w:r>
      <w:r w:rsidRPr="00A55498">
        <w:rPr>
          <w:rFonts w:asciiTheme="majorHAnsi" w:hAnsiTheme="majorHAnsi" w:cstheme="majorHAnsi"/>
          <w:lang w:val="en-GB"/>
        </w:rPr>
        <w:t xml:space="preserve">for </w:t>
      </w:r>
      <w:r w:rsidR="00CE1C30">
        <w:rPr>
          <w:rFonts w:asciiTheme="majorHAnsi" w:hAnsiTheme="majorHAnsi" w:cstheme="majorHAnsi"/>
          <w:lang w:val="en-GB"/>
        </w:rPr>
        <w:t xml:space="preserve">more than </w:t>
      </w:r>
      <w:r w:rsidRPr="00A55498">
        <w:rPr>
          <w:rFonts w:asciiTheme="majorHAnsi" w:hAnsiTheme="majorHAnsi" w:cstheme="majorHAnsi"/>
          <w:lang w:val="en-GB"/>
        </w:rPr>
        <w:t xml:space="preserve">90 days of their pregnancy and 14% of </w:t>
      </w:r>
      <w:r w:rsidR="00FD5A4B" w:rsidRPr="009779EE">
        <w:rPr>
          <w:rFonts w:asciiTheme="majorHAnsi" w:hAnsiTheme="majorHAnsi" w:cstheme="majorHAnsi"/>
          <w:color w:val="FF0000"/>
          <w:lang w:val="en-GB"/>
        </w:rPr>
        <w:t xml:space="preserve">children </w:t>
      </w:r>
      <w:r w:rsidR="00FD5A4B" w:rsidRPr="005D42DE">
        <w:rPr>
          <w:rFonts w:asciiTheme="majorHAnsi" w:hAnsiTheme="majorHAnsi" w:cstheme="majorHAnsi"/>
          <w:b/>
          <w:color w:val="FF0000"/>
          <w:lang w:val="en-GB"/>
        </w:rPr>
        <w:t>[A:</w:t>
      </w:r>
      <w:r w:rsidR="00FD5A4B">
        <w:rPr>
          <w:rFonts w:asciiTheme="majorHAnsi" w:hAnsiTheme="majorHAnsi" w:cstheme="majorHAnsi"/>
          <w:b/>
          <w:color w:val="FF0000"/>
          <w:lang w:val="en-GB"/>
        </w:rPr>
        <w:t xml:space="preserve"> could you provide an age range?] </w:t>
      </w:r>
      <w:r w:rsidRPr="00A55498">
        <w:rPr>
          <w:rFonts w:asciiTheme="majorHAnsi" w:hAnsiTheme="majorHAnsi" w:cstheme="majorHAnsi"/>
          <w:lang w:val="en-GB"/>
        </w:rPr>
        <w:t>consuming a supplement in the previous week.</w:t>
      </w:r>
      <w:r w:rsidR="001277DB" w:rsidRPr="00A55498">
        <w:rPr>
          <w:rFonts w:asciiTheme="majorHAnsi" w:hAnsiTheme="majorHAnsi" w:cstheme="majorHAnsi"/>
          <w:vertAlign w:val="superscript"/>
          <w:lang w:val="en-GB"/>
        </w:rPr>
        <w:t>37</w:t>
      </w:r>
      <w:r w:rsidRPr="00A55498">
        <w:rPr>
          <w:rFonts w:asciiTheme="majorHAnsi" w:hAnsiTheme="majorHAnsi" w:cstheme="majorHAnsi"/>
          <w:lang w:val="en-GB"/>
        </w:rPr>
        <w:t xml:space="preserve"> </w:t>
      </w:r>
      <w:r w:rsidR="005D42DE">
        <w:rPr>
          <w:rFonts w:asciiTheme="majorHAnsi" w:hAnsiTheme="majorHAnsi" w:cstheme="majorHAnsi"/>
          <w:lang w:val="en-GB"/>
        </w:rPr>
        <w:t>The proportion of s</w:t>
      </w:r>
      <w:r w:rsidR="005D42DE" w:rsidRPr="00A55498">
        <w:rPr>
          <w:rFonts w:asciiTheme="majorHAnsi" w:hAnsiTheme="majorHAnsi" w:cstheme="majorHAnsi"/>
          <w:lang w:val="en-GB"/>
        </w:rPr>
        <w:t xml:space="preserve">upplementation </w:t>
      </w:r>
      <w:r w:rsidRPr="00A55498">
        <w:rPr>
          <w:rFonts w:asciiTheme="majorHAnsi" w:hAnsiTheme="majorHAnsi" w:cstheme="majorHAnsi"/>
          <w:lang w:val="en-GB"/>
        </w:rPr>
        <w:t xml:space="preserve">is highest for vitamin A in children; an estimated </w:t>
      </w:r>
      <w:r w:rsidRPr="00A55498">
        <w:rPr>
          <w:rFonts w:asciiTheme="majorHAnsi" w:hAnsiTheme="majorHAnsi" w:cstheme="majorHAnsi"/>
          <w:color w:val="FF0000"/>
          <w:lang w:val="en-GB"/>
        </w:rPr>
        <w:t>55</w:t>
      </w:r>
      <w:r w:rsidRPr="00A55498">
        <w:rPr>
          <w:rFonts w:asciiTheme="majorHAnsi" w:hAnsiTheme="majorHAnsi" w:cstheme="majorHAnsi"/>
          <w:lang w:val="en-GB"/>
        </w:rPr>
        <w:t>%</w:t>
      </w:r>
      <w:r w:rsidR="00FD5A4B">
        <w:rPr>
          <w:rFonts w:asciiTheme="majorHAnsi" w:hAnsiTheme="majorHAnsi" w:cstheme="majorHAnsi"/>
          <w:lang w:val="en-GB"/>
        </w:rPr>
        <w:t xml:space="preserve"> </w:t>
      </w:r>
      <w:r w:rsidR="00FD5A4B" w:rsidRPr="00FD5A4B">
        <w:rPr>
          <w:rFonts w:asciiTheme="majorHAnsi" w:hAnsiTheme="majorHAnsi" w:cstheme="majorHAnsi"/>
          <w:b/>
          <w:color w:val="FF0000"/>
          <w:lang w:val="en-GB"/>
        </w:rPr>
        <w:t>[A:</w:t>
      </w:r>
      <w:r w:rsidR="00FD5A4B">
        <w:rPr>
          <w:rFonts w:asciiTheme="majorHAnsi" w:hAnsiTheme="majorHAnsi" w:cstheme="majorHAnsi"/>
          <w:b/>
          <w:color w:val="FF0000"/>
          <w:lang w:val="en-GB"/>
        </w:rPr>
        <w:t xml:space="preserve"> of children of what age?]</w:t>
      </w:r>
      <w:r w:rsidRPr="00A55498">
        <w:rPr>
          <w:rFonts w:asciiTheme="majorHAnsi" w:hAnsiTheme="majorHAnsi" w:cstheme="majorHAnsi"/>
          <w:lang w:val="en-GB"/>
        </w:rPr>
        <w:t xml:space="preserve"> have </w:t>
      </w:r>
      <w:r w:rsidR="00FD5A4B">
        <w:rPr>
          <w:rFonts w:asciiTheme="majorHAnsi" w:hAnsiTheme="majorHAnsi" w:cstheme="majorHAnsi"/>
          <w:lang w:val="en-GB"/>
        </w:rPr>
        <w:t>received</w:t>
      </w:r>
      <w:r w:rsidR="00FD5A4B" w:rsidRPr="00A55498">
        <w:rPr>
          <w:rFonts w:asciiTheme="majorHAnsi" w:hAnsiTheme="majorHAnsi" w:cstheme="majorHAnsi"/>
          <w:lang w:val="en-GB"/>
        </w:rPr>
        <w:t xml:space="preserve"> </w:t>
      </w:r>
      <w:r w:rsidRPr="00A55498">
        <w:rPr>
          <w:rFonts w:asciiTheme="majorHAnsi" w:hAnsiTheme="majorHAnsi" w:cstheme="majorHAnsi"/>
          <w:lang w:val="en-GB"/>
        </w:rPr>
        <w:t xml:space="preserve">a high-dose vitamin A supplement in the previous </w:t>
      </w:r>
      <w:r w:rsidR="00CE1C30">
        <w:rPr>
          <w:rFonts w:asciiTheme="majorHAnsi" w:hAnsiTheme="majorHAnsi" w:cstheme="majorHAnsi"/>
          <w:lang w:val="en-GB"/>
        </w:rPr>
        <w:t>6</w:t>
      </w:r>
      <w:r w:rsidR="00CE1C30" w:rsidRPr="00A55498">
        <w:rPr>
          <w:rFonts w:asciiTheme="majorHAnsi" w:hAnsiTheme="majorHAnsi" w:cstheme="majorHAnsi"/>
          <w:lang w:val="en-GB"/>
        </w:rPr>
        <w:t xml:space="preserve"> </w:t>
      </w:r>
      <w:r w:rsidRPr="00A55498">
        <w:rPr>
          <w:rFonts w:asciiTheme="majorHAnsi" w:hAnsiTheme="majorHAnsi" w:cstheme="majorHAnsi"/>
          <w:lang w:val="en-GB"/>
        </w:rPr>
        <w:t>months.</w:t>
      </w:r>
      <w:r w:rsidR="001277DB" w:rsidRPr="00A55498">
        <w:rPr>
          <w:rFonts w:asciiTheme="majorHAnsi" w:hAnsiTheme="majorHAnsi" w:cstheme="majorHAnsi"/>
          <w:vertAlign w:val="superscript"/>
          <w:lang w:val="en-GB"/>
        </w:rPr>
        <w:t>37</w:t>
      </w:r>
      <w:r w:rsidRPr="00A55498">
        <w:rPr>
          <w:rFonts w:asciiTheme="majorHAnsi" w:hAnsiTheme="majorHAnsi" w:cstheme="majorHAnsi"/>
          <w:lang w:val="en-GB"/>
        </w:rPr>
        <w:t xml:space="preserve"> </w:t>
      </w:r>
      <w:r w:rsidR="00382B91">
        <w:rPr>
          <w:rFonts w:asciiTheme="majorHAnsi" w:hAnsiTheme="majorHAnsi" w:cstheme="majorHAnsi"/>
          <w:lang w:val="en-GB"/>
        </w:rPr>
        <w:t>Data</w:t>
      </w:r>
      <w:r w:rsidRPr="00A55498">
        <w:rPr>
          <w:rFonts w:asciiTheme="majorHAnsi" w:hAnsiTheme="majorHAnsi" w:cstheme="majorHAnsi"/>
          <w:lang w:val="en-GB"/>
        </w:rPr>
        <w:t xml:space="preserve"> on fortification </w:t>
      </w:r>
      <w:r w:rsidR="00382B91">
        <w:rPr>
          <w:rFonts w:asciiTheme="majorHAnsi" w:hAnsiTheme="majorHAnsi" w:cstheme="majorHAnsi"/>
          <w:lang w:val="en-GB"/>
        </w:rPr>
        <w:t xml:space="preserve">are inadequate </w:t>
      </w:r>
      <w:r w:rsidRPr="00A55498">
        <w:rPr>
          <w:rFonts w:asciiTheme="majorHAnsi" w:hAnsiTheme="majorHAnsi" w:cstheme="majorHAnsi"/>
          <w:lang w:val="en-GB"/>
        </w:rPr>
        <w:t xml:space="preserve">for most nutrients except iodine; UNICEF estimates that 89% of people worldwide consume </w:t>
      </w:r>
      <w:r w:rsidR="00CE1C30" w:rsidRPr="00A55498">
        <w:rPr>
          <w:rFonts w:asciiTheme="majorHAnsi" w:hAnsiTheme="majorHAnsi" w:cstheme="majorHAnsi"/>
          <w:lang w:val="en-GB"/>
        </w:rPr>
        <w:t>iodi</w:t>
      </w:r>
      <w:r w:rsidR="00CE1C30">
        <w:rPr>
          <w:rFonts w:asciiTheme="majorHAnsi" w:hAnsiTheme="majorHAnsi" w:cstheme="majorHAnsi"/>
          <w:lang w:val="en-GB"/>
        </w:rPr>
        <w:t>s</w:t>
      </w:r>
      <w:r w:rsidR="00CE1C30" w:rsidRPr="00A55498">
        <w:rPr>
          <w:rFonts w:asciiTheme="majorHAnsi" w:hAnsiTheme="majorHAnsi" w:cstheme="majorHAnsi"/>
          <w:lang w:val="en-GB"/>
        </w:rPr>
        <w:t xml:space="preserve">ed </w:t>
      </w:r>
      <w:r w:rsidRPr="00A55498">
        <w:rPr>
          <w:rFonts w:asciiTheme="majorHAnsi" w:hAnsiTheme="majorHAnsi" w:cstheme="majorHAnsi"/>
          <w:lang w:val="en-GB"/>
        </w:rPr>
        <w:t>salt.</w:t>
      </w:r>
      <w:r w:rsidR="001277DB" w:rsidRPr="00A55498">
        <w:rPr>
          <w:rFonts w:asciiTheme="majorHAnsi" w:hAnsiTheme="majorHAnsi" w:cstheme="majorHAnsi"/>
          <w:vertAlign w:val="superscript"/>
          <w:lang w:val="en-GB"/>
        </w:rPr>
        <w:t>38</w:t>
      </w:r>
      <w:r w:rsidRPr="00A55498">
        <w:rPr>
          <w:rFonts w:asciiTheme="majorHAnsi" w:hAnsiTheme="majorHAnsi" w:cstheme="majorHAnsi"/>
          <w:lang w:val="en-GB"/>
        </w:rPr>
        <w:t xml:space="preserve"> </w:t>
      </w:r>
      <w:r w:rsidR="00382B91">
        <w:rPr>
          <w:rFonts w:asciiTheme="majorHAnsi" w:hAnsiTheme="majorHAnsi" w:cstheme="majorHAnsi"/>
          <w:lang w:val="en-GB"/>
        </w:rPr>
        <w:t>Therefore</w:t>
      </w:r>
      <w:r w:rsidRPr="00A55498">
        <w:rPr>
          <w:rFonts w:asciiTheme="majorHAnsi" w:hAnsiTheme="majorHAnsi" w:cstheme="majorHAnsi"/>
          <w:lang w:val="en-GB"/>
        </w:rPr>
        <w:t>, iodine might be the only nutrient for which inadequate intake from food is largely overestimated.</w:t>
      </w:r>
    </w:p>
    <w:p w14:paraId="29030B44" w14:textId="77777777" w:rsidR="0061716F" w:rsidRPr="00A55498" w:rsidRDefault="0061716F" w:rsidP="00BB28F2">
      <w:pPr>
        <w:spacing w:line="360" w:lineRule="auto"/>
        <w:rPr>
          <w:rFonts w:asciiTheme="majorHAnsi" w:hAnsiTheme="majorHAnsi" w:cstheme="majorHAnsi"/>
          <w:lang w:val="en-GB"/>
        </w:rPr>
      </w:pPr>
    </w:p>
    <w:p w14:paraId="74D3ECFE" w14:textId="38FD566F"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A final limitation is that our nutrient intake estimates, with </w:t>
      </w:r>
      <w:r w:rsidR="00382B91">
        <w:rPr>
          <w:rFonts w:asciiTheme="majorHAnsi" w:hAnsiTheme="majorHAnsi" w:cstheme="majorHAnsi"/>
          <w:lang w:val="en-GB"/>
        </w:rPr>
        <w:t>the</w:t>
      </w:r>
      <w:r w:rsidR="00382B91" w:rsidRPr="00A55498">
        <w:rPr>
          <w:rFonts w:asciiTheme="majorHAnsi" w:hAnsiTheme="majorHAnsi" w:cstheme="majorHAnsi"/>
          <w:lang w:val="en-GB"/>
        </w:rPr>
        <w:t xml:space="preserve"> </w:t>
      </w:r>
      <w:r w:rsidRPr="00A55498">
        <w:rPr>
          <w:rFonts w:asciiTheme="majorHAnsi" w:hAnsiTheme="majorHAnsi" w:cstheme="majorHAnsi"/>
          <w:lang w:val="en-GB"/>
        </w:rPr>
        <w:t>exception</w:t>
      </w:r>
      <w:r w:rsidR="00382B91">
        <w:rPr>
          <w:rFonts w:asciiTheme="majorHAnsi" w:hAnsiTheme="majorHAnsi" w:cstheme="majorHAnsi"/>
          <w:lang w:val="en-GB"/>
        </w:rPr>
        <w:t xml:space="preserve"> of</w:t>
      </w:r>
      <w:r w:rsidRPr="00A55498">
        <w:rPr>
          <w:rFonts w:asciiTheme="majorHAnsi" w:hAnsiTheme="majorHAnsi" w:cstheme="majorHAnsi"/>
          <w:lang w:val="en-GB"/>
        </w:rPr>
        <w:t xml:space="preserve"> iron and zinc, do not include nutrient-to-nutrient interactions or recognition of nutrient absorption and bioavailability. </w:t>
      </w:r>
      <w:commentRangeStart w:id="120"/>
      <w:r w:rsidR="00382B91" w:rsidRPr="00A55498">
        <w:rPr>
          <w:rFonts w:asciiTheme="majorHAnsi" w:hAnsiTheme="majorHAnsi" w:cstheme="majorHAnsi"/>
          <w:color w:val="FF0000"/>
          <w:lang w:val="en-GB"/>
        </w:rPr>
        <w:t xml:space="preserve">Accounting for these factors </w:t>
      </w:r>
      <w:commentRangeEnd w:id="120"/>
      <w:r w:rsidR="00AC415C">
        <w:rPr>
          <w:rStyle w:val="CommentReference"/>
        </w:rPr>
        <w:commentReference w:id="120"/>
      </w:r>
      <w:r w:rsidR="00382B91" w:rsidRPr="00382B91">
        <w:rPr>
          <w:rFonts w:asciiTheme="majorHAnsi" w:hAnsiTheme="majorHAnsi" w:cstheme="majorHAnsi"/>
          <w:b/>
          <w:color w:val="FF0000"/>
          <w:lang w:val="en-GB"/>
        </w:rPr>
        <w:t>[A:</w:t>
      </w:r>
      <w:r w:rsidR="00382B91">
        <w:rPr>
          <w:rFonts w:asciiTheme="majorHAnsi" w:hAnsiTheme="majorHAnsi" w:cstheme="majorHAnsi"/>
          <w:b/>
          <w:color w:val="FF0000"/>
          <w:lang w:val="en-GB"/>
        </w:rPr>
        <w:t xml:space="preserve"> OK to clarify ‘this’?]</w:t>
      </w:r>
      <w:r w:rsidR="00382B91" w:rsidRPr="00A55498">
        <w:rPr>
          <w:rFonts w:asciiTheme="majorHAnsi" w:hAnsiTheme="majorHAnsi" w:cstheme="majorHAnsi"/>
          <w:lang w:val="en-GB"/>
        </w:rPr>
        <w:t xml:space="preserve"> </w:t>
      </w:r>
      <w:r w:rsidRPr="00A55498">
        <w:rPr>
          <w:rFonts w:asciiTheme="majorHAnsi" w:hAnsiTheme="majorHAnsi" w:cstheme="majorHAnsi"/>
          <w:lang w:val="en-GB"/>
        </w:rPr>
        <w:t xml:space="preserve">would be impossible for some nutrients without knowledge of accompanying infection and inflammation status; unfortunately, nutritional science </w:t>
      </w:r>
      <w:r w:rsidR="00382B91">
        <w:rPr>
          <w:rFonts w:asciiTheme="majorHAnsi" w:hAnsiTheme="majorHAnsi" w:cstheme="majorHAnsi"/>
          <w:lang w:val="en-GB"/>
        </w:rPr>
        <w:t>is not sufficiently advanced</w:t>
      </w:r>
      <w:r w:rsidRPr="00A55498">
        <w:rPr>
          <w:rFonts w:asciiTheme="majorHAnsi" w:hAnsiTheme="majorHAnsi" w:cstheme="majorHAnsi"/>
          <w:lang w:val="en-GB"/>
        </w:rPr>
        <w:t xml:space="preserve"> to accurately produce algorithms for these internal physiological mechanisms </w:t>
      </w:r>
      <w:r w:rsidR="00382B91">
        <w:rPr>
          <w:rFonts w:asciiTheme="majorHAnsi" w:hAnsiTheme="majorHAnsi" w:cstheme="majorHAnsi"/>
          <w:lang w:val="en-GB"/>
        </w:rPr>
        <w:t>on the basis of</w:t>
      </w:r>
      <w:r w:rsidRPr="00A55498">
        <w:rPr>
          <w:rFonts w:asciiTheme="majorHAnsi" w:hAnsiTheme="majorHAnsi" w:cstheme="majorHAnsi"/>
          <w:lang w:val="en-GB"/>
        </w:rPr>
        <w:t xml:space="preserve"> dietary nutrient intake data alone</w:t>
      </w:r>
      <w:commentRangeStart w:id="121"/>
      <w:r w:rsidRPr="00A55498">
        <w:rPr>
          <w:rFonts w:asciiTheme="majorHAnsi" w:hAnsiTheme="majorHAnsi" w:cstheme="majorHAnsi"/>
          <w:lang w:val="en-GB"/>
        </w:rPr>
        <w:t xml:space="preserve">. </w:t>
      </w:r>
      <w:r w:rsidR="005D42DE" w:rsidRPr="00A55498">
        <w:rPr>
          <w:rFonts w:asciiTheme="majorHAnsi" w:hAnsiTheme="majorHAnsi" w:cstheme="majorHAnsi"/>
          <w:color w:val="FF0000"/>
          <w:lang w:val="en-GB"/>
        </w:rPr>
        <w:t xml:space="preserve">Such algorithms might </w:t>
      </w:r>
      <w:r w:rsidR="005D42DE" w:rsidRPr="00A55498">
        <w:rPr>
          <w:rFonts w:asciiTheme="majorHAnsi" w:hAnsiTheme="majorHAnsi" w:cstheme="majorHAnsi"/>
          <w:color w:val="FF0000"/>
          <w:lang w:val="en-GB"/>
        </w:rPr>
        <w:lastRenderedPageBreak/>
        <w:t xml:space="preserve">not be available for </w:t>
      </w:r>
      <w:r w:rsidR="005D42DE" w:rsidRPr="005D42DE">
        <w:rPr>
          <w:rFonts w:asciiTheme="majorHAnsi" w:hAnsiTheme="majorHAnsi" w:cstheme="majorHAnsi"/>
          <w:b/>
          <w:color w:val="FF0000"/>
          <w:lang w:val="en-GB"/>
        </w:rPr>
        <w:t xml:space="preserve">[A: OK to clarify </w:t>
      </w:r>
      <w:r w:rsidR="005D42DE">
        <w:rPr>
          <w:rFonts w:asciiTheme="majorHAnsi" w:hAnsiTheme="majorHAnsi" w:cstheme="majorHAnsi"/>
          <w:b/>
          <w:color w:val="FF0000"/>
          <w:lang w:val="en-GB"/>
        </w:rPr>
        <w:t>‘this’? Or is this statement broader than just the algorithms?</w:t>
      </w:r>
      <w:commentRangeEnd w:id="121"/>
      <w:r w:rsidR="00A47B9D">
        <w:rPr>
          <w:rStyle w:val="CommentReference"/>
        </w:rPr>
        <w:commentReference w:id="121"/>
      </w:r>
      <w:r w:rsidR="005D42DE">
        <w:rPr>
          <w:rFonts w:asciiTheme="majorHAnsi" w:hAnsiTheme="majorHAnsi" w:cstheme="majorHAnsi"/>
          <w:b/>
          <w:color w:val="FF0000"/>
          <w:lang w:val="en-GB"/>
        </w:rPr>
        <w:t>]</w:t>
      </w:r>
      <w:r w:rsidR="00382B91" w:rsidRPr="00A55498">
        <w:rPr>
          <w:rFonts w:asciiTheme="majorHAnsi" w:hAnsiTheme="majorHAnsi" w:cstheme="majorHAnsi"/>
          <w:lang w:val="en-GB"/>
        </w:rPr>
        <w:t xml:space="preserve"> </w:t>
      </w:r>
      <w:r w:rsidRPr="00A55498">
        <w:rPr>
          <w:rFonts w:asciiTheme="majorHAnsi" w:hAnsiTheme="majorHAnsi" w:cstheme="majorHAnsi"/>
          <w:lang w:val="en-GB"/>
        </w:rPr>
        <w:t>the foreseeable future and</w:t>
      </w:r>
      <w:r w:rsidR="00EB4D39">
        <w:rPr>
          <w:rFonts w:asciiTheme="majorHAnsi" w:hAnsiTheme="majorHAnsi" w:cstheme="majorHAnsi"/>
          <w:lang w:val="en-GB"/>
        </w:rPr>
        <w:t>,</w:t>
      </w:r>
      <w:r w:rsidRPr="00A55498">
        <w:rPr>
          <w:rFonts w:asciiTheme="majorHAnsi" w:hAnsiTheme="majorHAnsi" w:cstheme="majorHAnsi"/>
          <w:lang w:val="en-GB"/>
        </w:rPr>
        <w:t xml:space="preserve"> until the state of the science advances, we cannot provide more nuanced estimates to account for this complexity.</w:t>
      </w:r>
    </w:p>
    <w:p w14:paraId="3C0E2DD4" w14:textId="77777777" w:rsidR="00CE1C30" w:rsidRDefault="00CE1C30" w:rsidP="00BB28F2">
      <w:pPr>
        <w:spacing w:line="360" w:lineRule="auto"/>
        <w:rPr>
          <w:rFonts w:asciiTheme="majorHAnsi" w:hAnsiTheme="majorHAnsi" w:cstheme="majorHAnsi"/>
          <w:lang w:val="en-GB"/>
        </w:rPr>
      </w:pPr>
      <w:bookmarkStart w:id="122" w:name="_dngyupsiepwq" w:colFirst="0" w:colLast="0"/>
      <w:bookmarkEnd w:id="122"/>
    </w:p>
    <w:p w14:paraId="524511BE" w14:textId="358168D7"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This</w:t>
      </w:r>
      <w:r w:rsidR="00CE1C30">
        <w:rPr>
          <w:rFonts w:asciiTheme="majorHAnsi" w:hAnsiTheme="majorHAnsi" w:cstheme="majorHAnsi"/>
          <w:lang w:val="en-GB"/>
        </w:rPr>
        <w:t xml:space="preserve"> Article</w:t>
      </w:r>
      <w:r w:rsidRPr="00A55498">
        <w:rPr>
          <w:rFonts w:asciiTheme="majorHAnsi" w:hAnsiTheme="majorHAnsi" w:cstheme="majorHAnsi"/>
          <w:lang w:val="en-GB"/>
        </w:rPr>
        <w:t xml:space="preserve"> highlights the vast scale of micronutrient intake inadequacy across the world</w:t>
      </w:r>
      <w:r w:rsidR="00CE1C30">
        <w:rPr>
          <w:rFonts w:asciiTheme="majorHAnsi" w:hAnsiTheme="majorHAnsi" w:cstheme="majorHAnsi"/>
          <w:lang w:val="en-GB"/>
        </w:rPr>
        <w:t>—</w:t>
      </w:r>
      <w:r w:rsidRPr="00A55498">
        <w:rPr>
          <w:rFonts w:asciiTheme="majorHAnsi" w:hAnsiTheme="majorHAnsi" w:cstheme="majorHAnsi"/>
          <w:lang w:val="en-GB"/>
        </w:rPr>
        <w:t xml:space="preserve">especially for iodine, vitamin E, calcium, iron, riboflavin, and folate. Clear patterns emerged for </w:t>
      </w:r>
      <w:r w:rsidR="005D42DE">
        <w:rPr>
          <w:rFonts w:asciiTheme="majorHAnsi" w:hAnsiTheme="majorHAnsi" w:cstheme="majorHAnsi"/>
          <w:lang w:val="en-GB"/>
        </w:rPr>
        <w:t xml:space="preserve">the </w:t>
      </w:r>
      <w:r w:rsidRPr="00A55498">
        <w:rPr>
          <w:rFonts w:asciiTheme="majorHAnsi" w:hAnsiTheme="majorHAnsi" w:cstheme="majorHAnsi"/>
          <w:lang w:val="en-GB"/>
        </w:rPr>
        <w:t xml:space="preserve">differing levels of estimated inadequacy for specific nutrients on the basis of sex, </w:t>
      </w:r>
      <w:r w:rsidR="005D42DE">
        <w:rPr>
          <w:rFonts w:asciiTheme="majorHAnsi" w:hAnsiTheme="majorHAnsi" w:cstheme="majorHAnsi"/>
          <w:lang w:val="en-GB"/>
        </w:rPr>
        <w:t>greater than the patterns observed</w:t>
      </w:r>
      <w:r w:rsidRPr="00A55498">
        <w:rPr>
          <w:rFonts w:asciiTheme="majorHAnsi" w:hAnsiTheme="majorHAnsi" w:cstheme="majorHAnsi"/>
          <w:lang w:val="en-GB"/>
        </w:rPr>
        <w:t xml:space="preserve"> across age groups within a given sex. Understanding these patterns can help us to better understand where nutritional interventions are needed, such as dietary interventions, biofortification, fortification, and supplementation. Moreover, examining which nutrient intake inadequacies are correlated with each other could help to identify which nutritional responses need to be coordinated to improve the efficiency of intervention delivery. Particular geographies warrant further investigation into the causes and severity of deficiencies before adopting fortification, supplementation, and dietary intervention policies. </w:t>
      </w:r>
    </w:p>
    <w:p w14:paraId="3EC685EF" w14:textId="77777777" w:rsidR="0061716F" w:rsidRPr="00A55498" w:rsidRDefault="0061716F" w:rsidP="00BB28F2">
      <w:pPr>
        <w:spacing w:line="360" w:lineRule="auto"/>
        <w:rPr>
          <w:rFonts w:asciiTheme="majorHAnsi" w:hAnsiTheme="majorHAnsi" w:cstheme="majorHAnsi"/>
          <w:lang w:val="en-GB"/>
        </w:rPr>
      </w:pPr>
    </w:p>
    <w:p w14:paraId="610CF3F2" w14:textId="3F626359"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This analysis represents</w:t>
      </w:r>
      <w:r w:rsidR="00CE1C30">
        <w:rPr>
          <w:rFonts w:asciiTheme="majorHAnsi" w:hAnsiTheme="majorHAnsi" w:cstheme="majorHAnsi"/>
          <w:lang w:val="en-GB"/>
        </w:rPr>
        <w:t>, to our knowledge,</w:t>
      </w:r>
      <w:r w:rsidRPr="00A55498">
        <w:rPr>
          <w:rFonts w:asciiTheme="majorHAnsi" w:hAnsiTheme="majorHAnsi" w:cstheme="majorHAnsi"/>
          <w:lang w:val="en-GB"/>
        </w:rPr>
        <w:t xml:space="preserve"> the first estimate of inadequate micronutrient intakes globally</w:t>
      </w:r>
      <w:r w:rsidR="004652FC">
        <w:rPr>
          <w:rFonts w:asciiTheme="majorHAnsi" w:hAnsiTheme="majorHAnsi" w:cstheme="majorHAnsi"/>
          <w:lang w:val="en-GB"/>
        </w:rPr>
        <w:t xml:space="preserve"> and</w:t>
      </w:r>
      <w:r w:rsidR="004652FC" w:rsidRPr="00A55498">
        <w:rPr>
          <w:rFonts w:asciiTheme="majorHAnsi" w:hAnsiTheme="majorHAnsi" w:cstheme="majorHAnsi"/>
          <w:lang w:val="en-GB"/>
        </w:rPr>
        <w:t xml:space="preserve"> </w:t>
      </w:r>
      <w:r w:rsidRPr="00A55498">
        <w:rPr>
          <w:rFonts w:asciiTheme="majorHAnsi" w:hAnsiTheme="majorHAnsi" w:cstheme="majorHAnsi"/>
          <w:lang w:val="en-GB"/>
        </w:rPr>
        <w:t xml:space="preserve">across diverse subpopulations. We have made our code and underlying data publicly available so that others can use and build upon these results. We hope that this analysis improves our understanding of global micronutrient inadequacy so that public health interventions can be better equipped to address deficiencies. We envision this research providing invaluable information for researchers, policy makers, public health specialists, and other stakeholders involved in nutrition and food system interventions. These data can provide insight into the </w:t>
      </w:r>
      <w:r w:rsidR="004652FC">
        <w:rPr>
          <w:rFonts w:asciiTheme="majorHAnsi" w:hAnsiTheme="majorHAnsi" w:cstheme="majorHAnsi"/>
          <w:lang w:val="en-GB"/>
        </w:rPr>
        <w:t>crucial</w:t>
      </w:r>
      <w:r w:rsidR="004652FC" w:rsidRPr="00A55498">
        <w:rPr>
          <w:rFonts w:asciiTheme="majorHAnsi" w:hAnsiTheme="majorHAnsi" w:cstheme="majorHAnsi"/>
          <w:lang w:val="en-GB"/>
        </w:rPr>
        <w:t xml:space="preserve"> </w:t>
      </w:r>
      <w:r w:rsidRPr="00A55498">
        <w:rPr>
          <w:rFonts w:asciiTheme="majorHAnsi" w:hAnsiTheme="majorHAnsi" w:cstheme="majorHAnsi"/>
          <w:lang w:val="en-GB"/>
        </w:rPr>
        <w:t xml:space="preserve">micronutrient gaps that </w:t>
      </w:r>
      <w:r w:rsidR="00B25B31">
        <w:rPr>
          <w:rFonts w:asciiTheme="majorHAnsi" w:hAnsiTheme="majorHAnsi" w:cstheme="majorHAnsi"/>
          <w:lang w:val="en-GB"/>
        </w:rPr>
        <w:t>could</w:t>
      </w:r>
      <w:r w:rsidR="00B25B31" w:rsidRPr="00A55498">
        <w:rPr>
          <w:rFonts w:asciiTheme="majorHAnsi" w:hAnsiTheme="majorHAnsi" w:cstheme="majorHAnsi"/>
          <w:lang w:val="en-GB"/>
        </w:rPr>
        <w:t xml:space="preserve"> </w:t>
      </w:r>
      <w:r w:rsidRPr="00A55498">
        <w:rPr>
          <w:rFonts w:asciiTheme="majorHAnsi" w:hAnsiTheme="majorHAnsi" w:cstheme="majorHAnsi"/>
          <w:lang w:val="en-GB"/>
        </w:rPr>
        <w:t xml:space="preserve">afflict particular regions </w:t>
      </w:r>
      <w:r w:rsidRPr="00C63B8C">
        <w:rPr>
          <w:rFonts w:asciiTheme="majorHAnsi" w:hAnsiTheme="majorHAnsi" w:cstheme="majorHAnsi"/>
          <w:lang w:val="en-GB"/>
        </w:rPr>
        <w:t>and subpopulations and can also act as a call</w:t>
      </w:r>
      <w:r w:rsidR="00670AE8" w:rsidRPr="00C63B8C">
        <w:rPr>
          <w:rFonts w:asciiTheme="majorHAnsi" w:hAnsiTheme="majorHAnsi" w:cstheme="majorHAnsi"/>
          <w:lang w:val="en-GB"/>
        </w:rPr>
        <w:t xml:space="preserve"> </w:t>
      </w:r>
      <w:r w:rsidRPr="00C63B8C">
        <w:rPr>
          <w:rFonts w:asciiTheme="majorHAnsi" w:hAnsiTheme="majorHAnsi" w:cstheme="majorHAnsi"/>
          <w:lang w:val="en-GB"/>
        </w:rPr>
        <w:t>to</w:t>
      </w:r>
      <w:r w:rsidR="00670AE8" w:rsidRPr="00C63B8C">
        <w:rPr>
          <w:rFonts w:asciiTheme="majorHAnsi" w:hAnsiTheme="majorHAnsi" w:cstheme="majorHAnsi"/>
          <w:lang w:val="en-GB"/>
        </w:rPr>
        <w:t xml:space="preserve"> </w:t>
      </w:r>
      <w:r w:rsidRPr="00C63B8C">
        <w:rPr>
          <w:rFonts w:asciiTheme="majorHAnsi" w:hAnsiTheme="majorHAnsi" w:cstheme="majorHAnsi"/>
          <w:lang w:val="en-GB"/>
        </w:rPr>
        <w:t xml:space="preserve">action for locations without necessary data to calculate these estimates, </w:t>
      </w:r>
      <w:r w:rsidR="004652FC" w:rsidRPr="00C63B8C">
        <w:rPr>
          <w:rFonts w:asciiTheme="majorHAnsi" w:hAnsiTheme="majorHAnsi" w:cstheme="majorHAnsi"/>
          <w:lang w:val="en-GB"/>
        </w:rPr>
        <w:t xml:space="preserve">such as </w:t>
      </w:r>
      <w:r w:rsidRPr="00C63B8C">
        <w:rPr>
          <w:rFonts w:asciiTheme="majorHAnsi" w:hAnsiTheme="majorHAnsi" w:cstheme="majorHAnsi"/>
          <w:lang w:val="en-GB"/>
        </w:rPr>
        <w:t>in many small island developing states</w:t>
      </w:r>
      <w:r w:rsidR="00C63B8C" w:rsidRPr="00C63B8C">
        <w:rPr>
          <w:rFonts w:asciiTheme="majorHAnsi" w:hAnsiTheme="majorHAnsi" w:cstheme="majorHAnsi"/>
          <w:b/>
          <w:lang w:val="en-GB"/>
        </w:rPr>
        <w:t xml:space="preserve"> </w:t>
      </w:r>
      <w:r w:rsidRPr="00C63B8C">
        <w:rPr>
          <w:rFonts w:asciiTheme="majorHAnsi" w:hAnsiTheme="majorHAnsi" w:cstheme="majorHAnsi"/>
          <w:lang w:val="en-GB"/>
        </w:rPr>
        <w:t xml:space="preserve">in the Pacific. Future research on the role of fortification, supplementation, and other broad-scope nutrition </w:t>
      </w:r>
      <w:r w:rsidRPr="00A55498">
        <w:rPr>
          <w:rFonts w:asciiTheme="majorHAnsi" w:hAnsiTheme="majorHAnsi" w:cstheme="majorHAnsi"/>
          <w:lang w:val="en-GB"/>
        </w:rPr>
        <w:t>and food system interventions can be used to calculate the public health gains associated with such actions.</w:t>
      </w:r>
    </w:p>
    <w:p w14:paraId="6757DCD3" w14:textId="77777777" w:rsidR="0030237A" w:rsidRPr="00A55498" w:rsidRDefault="0030237A" w:rsidP="0030237A">
      <w:pPr>
        <w:spacing w:line="360" w:lineRule="auto"/>
        <w:rPr>
          <w:rFonts w:asciiTheme="majorHAnsi" w:hAnsiTheme="majorHAnsi" w:cstheme="majorHAnsi"/>
          <w:lang w:val="en-GB"/>
        </w:rPr>
      </w:pPr>
    </w:p>
    <w:p w14:paraId="5A9F2789" w14:textId="42DE730C" w:rsidR="0030237A" w:rsidRPr="00A55498" w:rsidRDefault="0030237A" w:rsidP="00A55498">
      <w:pPr>
        <w:spacing w:line="360" w:lineRule="auto"/>
        <w:rPr>
          <w:rFonts w:asciiTheme="majorHAnsi" w:hAnsiTheme="majorHAnsi" w:cstheme="majorHAnsi"/>
          <w:lang w:val="en-GB"/>
        </w:rPr>
      </w:pPr>
      <w:r w:rsidRPr="00A55498">
        <w:rPr>
          <w:rFonts w:asciiTheme="majorHAnsi" w:hAnsiTheme="majorHAnsi" w:cstheme="majorHAnsi"/>
          <w:lang w:val="en-GB"/>
        </w:rPr>
        <w:t>Editorial note: The Lancet Group takes a neutral position with respect to territorial claims in published maps and institutional affiliations.</w:t>
      </w:r>
    </w:p>
    <w:p w14:paraId="24B8837B" w14:textId="07261278" w:rsidR="0061716F" w:rsidRPr="00A55498" w:rsidRDefault="0048781D" w:rsidP="00BB28F2">
      <w:pPr>
        <w:pStyle w:val="Heading2"/>
        <w:spacing w:line="360" w:lineRule="auto"/>
        <w:rPr>
          <w:rFonts w:asciiTheme="majorHAnsi" w:hAnsiTheme="majorHAnsi" w:cstheme="majorHAnsi"/>
          <w:b/>
          <w:bCs/>
          <w:sz w:val="24"/>
          <w:szCs w:val="24"/>
          <w:lang w:val="en-GB"/>
        </w:rPr>
      </w:pPr>
      <w:r w:rsidRPr="00A55498">
        <w:rPr>
          <w:rFonts w:asciiTheme="majorHAnsi" w:hAnsiTheme="majorHAnsi" w:cstheme="majorHAnsi"/>
          <w:b/>
          <w:bCs/>
          <w:sz w:val="24"/>
          <w:szCs w:val="24"/>
          <w:lang w:val="en-GB"/>
        </w:rPr>
        <w:t>Contributors</w:t>
      </w:r>
      <w:r w:rsidR="0030237A" w:rsidRPr="00A55498">
        <w:rPr>
          <w:rFonts w:asciiTheme="majorHAnsi" w:hAnsiTheme="majorHAnsi" w:cstheme="majorHAnsi"/>
          <w:b/>
          <w:bCs/>
          <w:sz w:val="24"/>
          <w:szCs w:val="24"/>
          <w:lang w:val="en-GB"/>
        </w:rPr>
        <w:t xml:space="preserve"> [H6]</w:t>
      </w:r>
    </w:p>
    <w:p w14:paraId="5598DE06" w14:textId="0A61BC2C"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SP, CMF, TB, and CDG conceived the analysis and contributed to the design of the </w:t>
      </w:r>
      <w:r w:rsidR="001A5225" w:rsidRPr="00A55498">
        <w:rPr>
          <w:rFonts w:asciiTheme="majorHAnsi" w:hAnsiTheme="majorHAnsi" w:cstheme="majorHAnsi"/>
          <w:lang w:val="en-GB"/>
        </w:rPr>
        <w:t>methods</w:t>
      </w:r>
      <w:r w:rsidRPr="00A55498">
        <w:rPr>
          <w:rFonts w:asciiTheme="majorHAnsi" w:hAnsiTheme="majorHAnsi" w:cstheme="majorHAnsi"/>
          <w:lang w:val="en-GB"/>
        </w:rPr>
        <w:t xml:space="preserve">. SP and CMF </w:t>
      </w:r>
      <w:r w:rsidR="00F770FA" w:rsidRPr="00A55498">
        <w:rPr>
          <w:rFonts w:asciiTheme="majorHAnsi" w:hAnsiTheme="majorHAnsi" w:cstheme="majorHAnsi"/>
          <w:lang w:val="en-GB"/>
        </w:rPr>
        <w:t xml:space="preserve">conducted </w:t>
      </w:r>
      <w:r w:rsidRPr="00A55498">
        <w:rPr>
          <w:rFonts w:asciiTheme="majorHAnsi" w:hAnsiTheme="majorHAnsi" w:cstheme="majorHAnsi"/>
          <w:lang w:val="en-GB"/>
        </w:rPr>
        <w:t>the analysis and wrote the initial draft of the manuscript</w:t>
      </w:r>
      <w:r w:rsidR="00F770FA" w:rsidRPr="00A55498">
        <w:rPr>
          <w:rFonts w:asciiTheme="majorHAnsi" w:hAnsiTheme="majorHAnsi" w:cstheme="majorHAnsi"/>
          <w:lang w:val="en-GB"/>
        </w:rPr>
        <w:t>, which was reviewed and edited by a</w:t>
      </w:r>
      <w:r w:rsidRPr="00A55498">
        <w:rPr>
          <w:rFonts w:asciiTheme="majorHAnsi" w:hAnsiTheme="majorHAnsi" w:cstheme="majorHAnsi"/>
          <w:lang w:val="en-GB"/>
        </w:rPr>
        <w:t xml:space="preserve">ll authors. CMF built the R Shiny web application. All authors accessed and verified the data and </w:t>
      </w:r>
      <w:r w:rsidR="00F770FA" w:rsidRPr="00A55498">
        <w:rPr>
          <w:rFonts w:asciiTheme="majorHAnsi" w:hAnsiTheme="majorHAnsi" w:cstheme="majorHAnsi"/>
          <w:lang w:val="en-GB"/>
        </w:rPr>
        <w:t>have final responsibility for the decision to submit for publication</w:t>
      </w:r>
      <w:r w:rsidRPr="00A55498">
        <w:rPr>
          <w:rFonts w:asciiTheme="majorHAnsi" w:hAnsiTheme="majorHAnsi" w:cstheme="majorHAnsi"/>
          <w:lang w:val="en-GB"/>
        </w:rPr>
        <w:t>.</w:t>
      </w:r>
      <w:r w:rsidR="005A5613">
        <w:rPr>
          <w:rFonts w:asciiTheme="majorHAnsi" w:hAnsiTheme="majorHAnsi" w:cstheme="majorHAnsi"/>
          <w:lang w:val="en-GB"/>
        </w:rPr>
        <w:t xml:space="preserve"> </w:t>
      </w:r>
      <w:commentRangeStart w:id="123"/>
      <w:r w:rsidR="005A5613" w:rsidRPr="005A5613">
        <w:rPr>
          <w:rFonts w:asciiTheme="majorHAnsi" w:hAnsiTheme="majorHAnsi" w:cstheme="majorHAnsi"/>
          <w:b/>
          <w:color w:val="FF0000"/>
          <w:lang w:val="en-GB"/>
        </w:rPr>
        <w:t>[A:</w:t>
      </w:r>
      <w:r w:rsidR="005A5613">
        <w:rPr>
          <w:rFonts w:asciiTheme="majorHAnsi" w:hAnsiTheme="majorHAnsi" w:cstheme="majorHAnsi"/>
          <w:b/>
          <w:color w:val="FF0000"/>
          <w:lang w:val="en-GB"/>
        </w:rPr>
        <w:t xml:space="preserve"> please state the contributions of</w:t>
      </w:r>
      <w:r w:rsidR="00B0331B">
        <w:rPr>
          <w:rFonts w:asciiTheme="majorHAnsi" w:hAnsiTheme="majorHAnsi" w:cstheme="majorHAnsi"/>
          <w:b/>
          <w:color w:val="FF0000"/>
          <w:lang w:val="en-GB"/>
        </w:rPr>
        <w:t xml:space="preserve"> authors</w:t>
      </w:r>
      <w:r w:rsidR="005A5613">
        <w:rPr>
          <w:rFonts w:asciiTheme="majorHAnsi" w:hAnsiTheme="majorHAnsi" w:cstheme="majorHAnsi"/>
          <w:b/>
          <w:color w:val="FF0000"/>
          <w:lang w:val="en-GB"/>
        </w:rPr>
        <w:t xml:space="preserve"> AS and CB here]</w:t>
      </w:r>
      <w:commentRangeEnd w:id="123"/>
      <w:r w:rsidR="00BA07DB">
        <w:rPr>
          <w:rStyle w:val="CommentReference"/>
        </w:rPr>
        <w:commentReference w:id="123"/>
      </w:r>
    </w:p>
    <w:p w14:paraId="648A6BF0" w14:textId="3A1D8BE0" w:rsidR="0061716F" w:rsidRPr="00A55498" w:rsidRDefault="0048781D" w:rsidP="00BB28F2">
      <w:pPr>
        <w:pStyle w:val="Heading2"/>
        <w:spacing w:line="360" w:lineRule="auto"/>
        <w:rPr>
          <w:rFonts w:asciiTheme="majorHAnsi" w:hAnsiTheme="majorHAnsi" w:cstheme="majorHAnsi"/>
          <w:b/>
          <w:bCs/>
          <w:sz w:val="24"/>
          <w:szCs w:val="24"/>
          <w:lang w:val="en-GB"/>
        </w:rPr>
      </w:pPr>
      <w:bookmarkStart w:id="124" w:name="_dfczszdabhd5" w:colFirst="0" w:colLast="0"/>
      <w:bookmarkEnd w:id="124"/>
      <w:r w:rsidRPr="00A55498">
        <w:rPr>
          <w:rFonts w:asciiTheme="majorHAnsi" w:hAnsiTheme="majorHAnsi" w:cstheme="majorHAnsi"/>
          <w:b/>
          <w:bCs/>
          <w:sz w:val="24"/>
          <w:szCs w:val="24"/>
          <w:lang w:val="en-GB"/>
        </w:rPr>
        <w:lastRenderedPageBreak/>
        <w:t xml:space="preserve">Declaration of </w:t>
      </w:r>
      <w:r w:rsidR="00CD2208" w:rsidRPr="00A55498">
        <w:rPr>
          <w:rFonts w:asciiTheme="majorHAnsi" w:hAnsiTheme="majorHAnsi" w:cstheme="majorHAnsi"/>
          <w:b/>
          <w:bCs/>
          <w:sz w:val="24"/>
          <w:szCs w:val="24"/>
          <w:lang w:val="en-GB"/>
        </w:rPr>
        <w:t>i</w:t>
      </w:r>
      <w:r w:rsidRPr="00A55498">
        <w:rPr>
          <w:rFonts w:asciiTheme="majorHAnsi" w:hAnsiTheme="majorHAnsi" w:cstheme="majorHAnsi"/>
          <w:b/>
          <w:bCs/>
          <w:sz w:val="24"/>
          <w:szCs w:val="24"/>
          <w:lang w:val="en-GB"/>
        </w:rPr>
        <w:t>nterests</w:t>
      </w:r>
      <w:r w:rsidR="0030237A" w:rsidRPr="00A55498">
        <w:rPr>
          <w:rFonts w:asciiTheme="majorHAnsi" w:hAnsiTheme="majorHAnsi" w:cstheme="majorHAnsi"/>
          <w:b/>
          <w:bCs/>
          <w:sz w:val="24"/>
          <w:szCs w:val="24"/>
          <w:lang w:val="en-GB"/>
        </w:rPr>
        <w:t xml:space="preserve"> [H6]</w:t>
      </w:r>
    </w:p>
    <w:p w14:paraId="2D5BB546" w14:textId="05754B4C" w:rsidR="0061716F" w:rsidRPr="00A55498" w:rsidRDefault="00F770FA" w:rsidP="00BB28F2">
      <w:pPr>
        <w:spacing w:line="360" w:lineRule="auto"/>
        <w:rPr>
          <w:rFonts w:asciiTheme="majorHAnsi" w:hAnsiTheme="majorHAnsi" w:cstheme="majorHAnsi"/>
          <w:lang w:val="en-GB"/>
        </w:rPr>
      </w:pPr>
      <w:r w:rsidRPr="00A55498">
        <w:rPr>
          <w:rFonts w:asciiTheme="majorHAnsi" w:hAnsiTheme="majorHAnsi" w:cstheme="majorHAnsi"/>
          <w:lang w:val="en-GB"/>
        </w:rPr>
        <w:t>We declare no competing interests.</w:t>
      </w:r>
      <w:r w:rsidR="0030237A" w:rsidRPr="00A55498">
        <w:rPr>
          <w:rFonts w:asciiTheme="majorHAnsi" w:hAnsiTheme="majorHAnsi" w:cstheme="majorHAnsi"/>
          <w:lang w:val="en-GB"/>
        </w:rPr>
        <w:t xml:space="preserve"> </w:t>
      </w:r>
      <w:commentRangeStart w:id="125"/>
      <w:r w:rsidR="0030237A" w:rsidRPr="00A55498">
        <w:rPr>
          <w:rFonts w:asciiTheme="majorHAnsi" w:hAnsiTheme="majorHAnsi" w:cstheme="majorHAnsi"/>
          <w:b/>
          <w:color w:val="FF0000"/>
          <w:lang w:val="en-GB"/>
        </w:rPr>
        <w:t>[A: please confirm that this statement matches the information given on the ICMJE forms of all authors]</w:t>
      </w:r>
      <w:commentRangeEnd w:id="125"/>
      <w:r w:rsidR="00BA07DB">
        <w:rPr>
          <w:rStyle w:val="CommentReference"/>
        </w:rPr>
        <w:commentReference w:id="125"/>
      </w:r>
    </w:p>
    <w:p w14:paraId="3246052A" w14:textId="62B7563A" w:rsidR="0061716F" w:rsidRPr="00A55498" w:rsidRDefault="0048781D" w:rsidP="00BB28F2">
      <w:pPr>
        <w:pStyle w:val="Heading2"/>
        <w:spacing w:line="360" w:lineRule="auto"/>
        <w:rPr>
          <w:rFonts w:asciiTheme="majorHAnsi" w:hAnsiTheme="majorHAnsi" w:cstheme="majorHAnsi"/>
          <w:b/>
          <w:bCs/>
          <w:sz w:val="24"/>
          <w:szCs w:val="24"/>
          <w:lang w:val="en-GB"/>
        </w:rPr>
      </w:pPr>
      <w:bookmarkStart w:id="126" w:name="_inpwbc3ij7wz" w:colFirst="0" w:colLast="0"/>
      <w:bookmarkEnd w:id="126"/>
      <w:r w:rsidRPr="00A55498">
        <w:rPr>
          <w:rFonts w:asciiTheme="majorHAnsi" w:hAnsiTheme="majorHAnsi" w:cstheme="majorHAnsi"/>
          <w:b/>
          <w:bCs/>
          <w:sz w:val="24"/>
          <w:szCs w:val="24"/>
          <w:lang w:val="en-GB"/>
        </w:rPr>
        <w:t xml:space="preserve">Data </w:t>
      </w:r>
      <w:r w:rsidR="00CD2208" w:rsidRPr="00A55498">
        <w:rPr>
          <w:rFonts w:asciiTheme="majorHAnsi" w:hAnsiTheme="majorHAnsi" w:cstheme="majorHAnsi"/>
          <w:b/>
          <w:bCs/>
          <w:sz w:val="24"/>
          <w:szCs w:val="24"/>
          <w:lang w:val="en-GB"/>
        </w:rPr>
        <w:t>s</w:t>
      </w:r>
      <w:r w:rsidRPr="00A55498">
        <w:rPr>
          <w:rFonts w:asciiTheme="majorHAnsi" w:hAnsiTheme="majorHAnsi" w:cstheme="majorHAnsi"/>
          <w:b/>
          <w:bCs/>
          <w:sz w:val="24"/>
          <w:szCs w:val="24"/>
          <w:lang w:val="en-GB"/>
        </w:rPr>
        <w:t>haring</w:t>
      </w:r>
      <w:r w:rsidR="0030237A" w:rsidRPr="00A55498">
        <w:rPr>
          <w:rFonts w:asciiTheme="majorHAnsi" w:hAnsiTheme="majorHAnsi" w:cstheme="majorHAnsi"/>
          <w:b/>
          <w:bCs/>
          <w:sz w:val="24"/>
          <w:szCs w:val="24"/>
          <w:lang w:val="en-GB"/>
        </w:rPr>
        <w:t xml:space="preserve"> [H6]</w:t>
      </w:r>
    </w:p>
    <w:p w14:paraId="5F2FA03C" w14:textId="1045AA95" w:rsidR="00041138"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All data and code are available on GitHub </w:t>
      </w:r>
      <w:r w:rsidR="0030237A" w:rsidRPr="0023171A">
        <w:rPr>
          <w:rFonts w:asciiTheme="majorHAnsi" w:hAnsiTheme="majorHAnsi" w:cstheme="majorHAnsi"/>
          <w:lang w:val="en-GB"/>
        </w:rPr>
        <w:t>(</w:t>
      </w:r>
      <w:r w:rsidRPr="0023171A">
        <w:rPr>
          <w:rFonts w:asciiTheme="majorHAnsi" w:hAnsiTheme="majorHAnsi" w:cstheme="majorHAnsi"/>
          <w:lang w:val="en-GB"/>
        </w:rPr>
        <w:t>https://github.com/cfree14/global_intake_inadequacies</w:t>
      </w:r>
      <w:r w:rsidR="0030237A" w:rsidRPr="0023171A">
        <w:rPr>
          <w:rFonts w:asciiTheme="majorHAnsi" w:hAnsiTheme="majorHAnsi" w:cstheme="majorHAnsi"/>
          <w:lang w:val="en-GB"/>
        </w:rPr>
        <w:t>).</w:t>
      </w:r>
    </w:p>
    <w:p w14:paraId="4FD05DCA" w14:textId="3EC0CAEE" w:rsidR="00041138" w:rsidRPr="00A55498" w:rsidRDefault="00041138" w:rsidP="00041138">
      <w:pPr>
        <w:pStyle w:val="Heading2"/>
        <w:spacing w:line="360" w:lineRule="auto"/>
        <w:rPr>
          <w:rFonts w:asciiTheme="majorHAnsi" w:hAnsiTheme="majorHAnsi" w:cstheme="majorHAnsi"/>
          <w:b/>
          <w:bCs/>
          <w:sz w:val="24"/>
          <w:szCs w:val="24"/>
          <w:lang w:val="en-GB"/>
        </w:rPr>
      </w:pPr>
      <w:r w:rsidRPr="00A55498">
        <w:rPr>
          <w:rFonts w:asciiTheme="majorHAnsi" w:hAnsiTheme="majorHAnsi" w:cstheme="majorHAnsi"/>
          <w:b/>
          <w:bCs/>
          <w:sz w:val="24"/>
          <w:szCs w:val="24"/>
          <w:lang w:val="en-GB"/>
        </w:rPr>
        <w:t>Acknowledgments</w:t>
      </w:r>
      <w:r w:rsidR="0030237A" w:rsidRPr="00A55498">
        <w:rPr>
          <w:rFonts w:asciiTheme="majorHAnsi" w:hAnsiTheme="majorHAnsi" w:cstheme="majorHAnsi"/>
          <w:b/>
          <w:bCs/>
          <w:sz w:val="24"/>
          <w:szCs w:val="24"/>
          <w:lang w:val="en-GB"/>
        </w:rPr>
        <w:t xml:space="preserve"> [H6]</w:t>
      </w:r>
    </w:p>
    <w:p w14:paraId="4658D950" w14:textId="74477904" w:rsidR="00041138" w:rsidRDefault="0030237A" w:rsidP="00041138">
      <w:pPr>
        <w:spacing w:line="360" w:lineRule="auto"/>
        <w:rPr>
          <w:rFonts w:asciiTheme="majorHAnsi" w:hAnsiTheme="majorHAnsi" w:cstheme="majorHAnsi"/>
          <w:lang w:val="en-GB"/>
        </w:rPr>
      </w:pPr>
      <w:r w:rsidRPr="00A55498">
        <w:rPr>
          <w:rFonts w:asciiTheme="majorHAnsi" w:hAnsiTheme="majorHAnsi" w:cstheme="majorHAnsi"/>
          <w:lang w:val="en-GB"/>
        </w:rPr>
        <w:t>SP</w:t>
      </w:r>
      <w:r w:rsidR="00041138" w:rsidRPr="00A55498">
        <w:rPr>
          <w:rFonts w:asciiTheme="majorHAnsi" w:hAnsiTheme="majorHAnsi" w:cstheme="majorHAnsi"/>
          <w:lang w:val="en-GB"/>
        </w:rPr>
        <w:t xml:space="preserve"> was supported by </w:t>
      </w:r>
      <w:r w:rsidRPr="00A55498">
        <w:rPr>
          <w:rFonts w:asciiTheme="majorHAnsi" w:hAnsiTheme="majorHAnsi" w:cstheme="majorHAnsi"/>
          <w:lang w:val="en-GB"/>
        </w:rPr>
        <w:t xml:space="preserve">the </w:t>
      </w:r>
      <w:r w:rsidR="00041138" w:rsidRPr="00A55498">
        <w:rPr>
          <w:rFonts w:asciiTheme="majorHAnsi" w:hAnsiTheme="majorHAnsi" w:cstheme="majorHAnsi"/>
          <w:lang w:val="en-GB"/>
        </w:rPr>
        <w:t>National Institutes of Health Training Grant</w:t>
      </w:r>
      <w:r w:rsidRPr="00A55498">
        <w:rPr>
          <w:rFonts w:asciiTheme="majorHAnsi" w:hAnsiTheme="majorHAnsi" w:cstheme="majorHAnsi"/>
          <w:lang w:val="en-GB"/>
        </w:rPr>
        <w:t xml:space="preserve"> </w:t>
      </w:r>
      <w:r w:rsidR="00041138" w:rsidRPr="00A55498">
        <w:rPr>
          <w:rFonts w:asciiTheme="majorHAnsi" w:hAnsiTheme="majorHAnsi" w:cstheme="majorHAnsi"/>
          <w:lang w:val="en-GB"/>
        </w:rPr>
        <w:t xml:space="preserve">2T32DK007703-26 in Academic Nutrition. </w:t>
      </w:r>
      <w:r w:rsidRPr="00A55498">
        <w:rPr>
          <w:rFonts w:asciiTheme="majorHAnsi" w:hAnsiTheme="majorHAnsi" w:cstheme="majorHAnsi"/>
          <w:lang w:val="en-GB"/>
        </w:rPr>
        <w:t>TB</w:t>
      </w:r>
      <w:r w:rsidR="00041138" w:rsidRPr="00A55498">
        <w:rPr>
          <w:rFonts w:asciiTheme="majorHAnsi" w:hAnsiTheme="majorHAnsi" w:cstheme="majorHAnsi"/>
          <w:lang w:val="en-GB"/>
        </w:rPr>
        <w:t xml:space="preserve"> was supported by contributions from the Dutch Ministry of Foreign Affairs.</w:t>
      </w:r>
    </w:p>
    <w:p w14:paraId="531D152B" w14:textId="77777777" w:rsidR="00757F02" w:rsidRDefault="00757F02" w:rsidP="00041138">
      <w:pPr>
        <w:spacing w:line="360" w:lineRule="auto"/>
        <w:rPr>
          <w:rFonts w:asciiTheme="majorHAnsi" w:hAnsiTheme="majorHAnsi" w:cstheme="majorHAnsi"/>
          <w:lang w:val="en-GB"/>
        </w:rPr>
      </w:pPr>
    </w:p>
    <w:p w14:paraId="3168AA2A" w14:textId="436A7306" w:rsidR="00757F02" w:rsidRPr="00A55498" w:rsidRDefault="00757F02" w:rsidP="00041138">
      <w:pPr>
        <w:spacing w:line="360" w:lineRule="auto"/>
        <w:rPr>
          <w:rFonts w:asciiTheme="majorHAnsi" w:hAnsiTheme="majorHAnsi" w:cstheme="majorHAnsi"/>
          <w:lang w:val="en-GB"/>
        </w:rPr>
      </w:pPr>
      <w:r w:rsidRPr="00757F02">
        <w:rPr>
          <w:rFonts w:asciiTheme="majorHAnsi" w:hAnsiTheme="majorHAnsi" w:cstheme="majorHAnsi"/>
          <w:b/>
          <w:color w:val="FF0000"/>
          <w:lang w:val="en-GB"/>
        </w:rPr>
        <w:t>[A:</w:t>
      </w:r>
      <w:r>
        <w:rPr>
          <w:rFonts w:asciiTheme="majorHAnsi" w:hAnsiTheme="majorHAnsi" w:cstheme="majorHAnsi"/>
          <w:b/>
          <w:color w:val="FF0000"/>
          <w:lang w:val="en-GB"/>
        </w:rPr>
        <w:t xml:space="preserve"> alongside your proof corrections, please resupply the appendix</w:t>
      </w:r>
      <w:r w:rsidR="00F42B51">
        <w:rPr>
          <w:rFonts w:asciiTheme="majorHAnsi" w:hAnsiTheme="majorHAnsi" w:cstheme="majorHAnsi"/>
          <w:b/>
          <w:color w:val="FF0000"/>
          <w:lang w:val="en-GB"/>
        </w:rPr>
        <w:t>.</w:t>
      </w:r>
      <w:r>
        <w:rPr>
          <w:rFonts w:asciiTheme="majorHAnsi" w:hAnsiTheme="majorHAnsi" w:cstheme="majorHAnsi"/>
          <w:b/>
          <w:color w:val="FF0000"/>
          <w:lang w:val="en-GB"/>
        </w:rPr>
        <w:t xml:space="preserve"> Please ensure that th</w:t>
      </w:r>
      <w:r w:rsidR="00F42B51">
        <w:rPr>
          <w:rFonts w:asciiTheme="majorHAnsi" w:hAnsiTheme="majorHAnsi" w:cstheme="majorHAnsi"/>
          <w:b/>
          <w:color w:val="FF0000"/>
          <w:lang w:val="en-GB"/>
        </w:rPr>
        <w:t>e</w:t>
      </w:r>
      <w:r>
        <w:rPr>
          <w:rFonts w:asciiTheme="majorHAnsi" w:hAnsiTheme="majorHAnsi" w:cstheme="majorHAnsi"/>
          <w:b/>
          <w:color w:val="FF0000"/>
          <w:lang w:val="en-GB"/>
        </w:rPr>
        <w:t xml:space="preserve"> </w:t>
      </w:r>
      <w:r w:rsidR="00F42B51">
        <w:rPr>
          <w:rFonts w:asciiTheme="majorHAnsi" w:hAnsiTheme="majorHAnsi" w:cstheme="majorHAnsi"/>
          <w:b/>
          <w:color w:val="FF0000"/>
          <w:lang w:val="en-GB"/>
        </w:rPr>
        <w:t xml:space="preserve">new appendix is </w:t>
      </w:r>
      <w:r>
        <w:rPr>
          <w:rFonts w:asciiTheme="majorHAnsi" w:hAnsiTheme="majorHAnsi" w:cstheme="majorHAnsi"/>
          <w:b/>
          <w:color w:val="FF0000"/>
          <w:lang w:val="en-GB"/>
        </w:rPr>
        <w:t>paginated (beginning with the first supplemental item, table S1)</w:t>
      </w:r>
      <w:r w:rsidR="00F42B51">
        <w:rPr>
          <w:rFonts w:asciiTheme="majorHAnsi" w:hAnsiTheme="majorHAnsi" w:cstheme="majorHAnsi"/>
          <w:b/>
          <w:color w:val="FF0000"/>
          <w:lang w:val="en-GB"/>
        </w:rPr>
        <w:t xml:space="preserve">, </w:t>
      </w:r>
      <w:r>
        <w:rPr>
          <w:rFonts w:asciiTheme="majorHAnsi" w:hAnsiTheme="majorHAnsi" w:cstheme="majorHAnsi"/>
          <w:b/>
          <w:color w:val="FF0000"/>
          <w:lang w:val="en-GB"/>
        </w:rPr>
        <w:t>includes a contents page</w:t>
      </w:r>
      <w:r w:rsidR="00F42B51">
        <w:rPr>
          <w:rFonts w:asciiTheme="majorHAnsi" w:hAnsiTheme="majorHAnsi" w:cstheme="majorHAnsi"/>
          <w:b/>
          <w:color w:val="FF0000"/>
          <w:lang w:val="en-GB"/>
        </w:rPr>
        <w:t>, and is submitted as a PDF; thank you</w:t>
      </w:r>
      <w:r>
        <w:rPr>
          <w:rFonts w:asciiTheme="majorHAnsi" w:hAnsiTheme="majorHAnsi" w:cstheme="majorHAnsi"/>
          <w:b/>
          <w:color w:val="FF0000"/>
          <w:lang w:val="en-GB"/>
        </w:rPr>
        <w:t>]</w:t>
      </w:r>
    </w:p>
    <w:p w14:paraId="40030B2C" w14:textId="77777777" w:rsidR="00041138" w:rsidRDefault="00041138" w:rsidP="00BB28F2">
      <w:pPr>
        <w:spacing w:line="360" w:lineRule="auto"/>
        <w:rPr>
          <w:rFonts w:asciiTheme="majorHAnsi" w:hAnsiTheme="majorHAnsi" w:cstheme="majorHAnsi"/>
          <w:lang w:val="en-GB"/>
        </w:rPr>
      </w:pPr>
    </w:p>
    <w:p w14:paraId="318F0B21" w14:textId="3462136D" w:rsidR="00670AE8" w:rsidRPr="00A55498" w:rsidRDefault="00927C17" w:rsidP="00BB28F2">
      <w:pPr>
        <w:spacing w:line="360" w:lineRule="auto"/>
        <w:rPr>
          <w:rFonts w:asciiTheme="majorHAnsi" w:hAnsiTheme="majorHAnsi" w:cstheme="majorHAnsi"/>
          <w:lang w:val="en-GB"/>
        </w:rPr>
      </w:pPr>
      <w:r>
        <w:rPr>
          <w:rFonts w:asciiTheme="majorHAnsi" w:hAnsiTheme="majorHAnsi" w:cstheme="majorHAnsi"/>
          <w:lang w:val="en-GB"/>
        </w:rPr>
        <w:br/>
      </w:r>
      <w:r w:rsidRPr="00927C17">
        <w:rPr>
          <w:rFonts w:asciiTheme="majorHAnsi" w:hAnsiTheme="majorHAnsi" w:cstheme="majorHAnsi"/>
          <w:b/>
          <w:color w:val="FF0000"/>
          <w:lang w:val="en-GB"/>
        </w:rPr>
        <w:t>[A:</w:t>
      </w:r>
      <w:r>
        <w:rPr>
          <w:rFonts w:asciiTheme="majorHAnsi" w:hAnsiTheme="majorHAnsi" w:cstheme="majorHAnsi"/>
          <w:b/>
          <w:color w:val="FF0000"/>
          <w:lang w:val="en-GB"/>
        </w:rPr>
        <w:t xml:space="preserve"> please note that the references have been renumbered to account for the conversion of some to margin links</w:t>
      </w:r>
      <w:r w:rsidR="00670AE8">
        <w:rPr>
          <w:rFonts w:asciiTheme="majorHAnsi" w:hAnsiTheme="majorHAnsi" w:cstheme="majorHAnsi"/>
          <w:b/>
          <w:color w:val="FF0000"/>
          <w:lang w:val="en-GB"/>
        </w:rPr>
        <w:t xml:space="preserve"> and to ensure that all are cited in numerical order of first citation according to our style</w:t>
      </w:r>
      <w:r>
        <w:rPr>
          <w:rFonts w:asciiTheme="majorHAnsi" w:hAnsiTheme="majorHAnsi" w:cstheme="majorHAnsi"/>
          <w:b/>
          <w:color w:val="FF0000"/>
          <w:lang w:val="en-GB"/>
        </w:rPr>
        <w:t xml:space="preserve">. </w:t>
      </w:r>
      <w:commentRangeStart w:id="127"/>
      <w:r>
        <w:rPr>
          <w:rFonts w:asciiTheme="majorHAnsi" w:hAnsiTheme="majorHAnsi" w:cstheme="majorHAnsi"/>
          <w:b/>
          <w:color w:val="FF0000"/>
          <w:lang w:val="en-GB"/>
        </w:rPr>
        <w:t>Please</w:t>
      </w:r>
      <w:commentRangeEnd w:id="127"/>
      <w:r w:rsidR="005501EB">
        <w:rPr>
          <w:rStyle w:val="CommentReference"/>
        </w:rPr>
        <w:commentReference w:id="127"/>
      </w:r>
      <w:r>
        <w:rPr>
          <w:rFonts w:asciiTheme="majorHAnsi" w:hAnsiTheme="majorHAnsi" w:cstheme="majorHAnsi"/>
          <w:b/>
          <w:color w:val="FF0000"/>
          <w:lang w:val="en-GB"/>
        </w:rPr>
        <w:t xml:space="preserve"> check carefully throughout to ensure that each citation in the text corresponds to the correct reference in the list. Please note that references that are cited in the figures are taken to be cited where the figure itself is first cited</w:t>
      </w:r>
      <w:r w:rsidR="00670AE8">
        <w:rPr>
          <w:rFonts w:asciiTheme="majorHAnsi" w:hAnsiTheme="majorHAnsi" w:cstheme="majorHAnsi"/>
          <w:b/>
          <w:color w:val="FF0000"/>
          <w:lang w:val="en-GB"/>
        </w:rPr>
        <w:t xml:space="preserve"> in the text</w:t>
      </w:r>
      <w:r>
        <w:rPr>
          <w:rFonts w:asciiTheme="majorHAnsi" w:hAnsiTheme="majorHAnsi" w:cstheme="majorHAnsi"/>
          <w:b/>
          <w:color w:val="FF0000"/>
          <w:lang w:val="en-GB"/>
        </w:rPr>
        <w:t xml:space="preserve"> (ie, Allen et al and Renwick et al are taken to be first cited in the Methods section where figure 1 is first cited)]</w:t>
      </w:r>
    </w:p>
    <w:p w14:paraId="2B2011EF" w14:textId="3DA8D1DB" w:rsidR="0061716F" w:rsidRPr="00A55498" w:rsidRDefault="00927C17" w:rsidP="00A55498">
      <w:pPr>
        <w:spacing w:line="360" w:lineRule="auto"/>
        <w:rPr>
          <w:rFonts w:asciiTheme="majorHAnsi" w:hAnsiTheme="majorHAnsi" w:cstheme="majorHAnsi"/>
          <w:b/>
          <w:bCs/>
          <w:sz w:val="24"/>
          <w:szCs w:val="24"/>
          <w:lang w:val="en-GB"/>
        </w:rPr>
      </w:pPr>
      <w:bookmarkStart w:id="128" w:name="_4i7ojhp" w:colFirst="0" w:colLast="0"/>
      <w:bookmarkEnd w:id="128"/>
      <w:r>
        <w:rPr>
          <w:rFonts w:asciiTheme="majorHAnsi" w:hAnsiTheme="majorHAnsi" w:cstheme="majorHAnsi"/>
          <w:b/>
          <w:bCs/>
          <w:sz w:val="24"/>
          <w:szCs w:val="24"/>
          <w:lang w:val="en-GB"/>
        </w:rPr>
        <w:br/>
      </w:r>
      <w:r w:rsidR="0048781D" w:rsidRPr="00A55498">
        <w:rPr>
          <w:rFonts w:asciiTheme="majorHAnsi" w:hAnsiTheme="majorHAnsi" w:cstheme="majorHAnsi"/>
          <w:b/>
          <w:bCs/>
          <w:sz w:val="24"/>
          <w:szCs w:val="24"/>
          <w:lang w:val="en-GB"/>
        </w:rPr>
        <w:t>References</w:t>
      </w:r>
      <w:r w:rsidR="00670AE8">
        <w:rPr>
          <w:rFonts w:asciiTheme="majorHAnsi" w:hAnsiTheme="majorHAnsi" w:cstheme="majorHAnsi"/>
          <w:b/>
          <w:bCs/>
          <w:sz w:val="24"/>
          <w:szCs w:val="24"/>
          <w:lang w:val="en-GB"/>
        </w:rPr>
        <w:t xml:space="preserve"> [H6]</w:t>
      </w:r>
    </w:p>
    <w:p w14:paraId="4B37FEC4" w14:textId="7FBBF8F7"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w:t>
      </w:r>
      <w:r w:rsidR="0034442A" w:rsidRPr="00CE1C30">
        <w:rPr>
          <w:rFonts w:asciiTheme="majorHAnsi" w:hAnsiTheme="majorHAnsi" w:cstheme="majorHAnsi"/>
          <w:lang w:val="en-GB"/>
        </w:rPr>
        <w:tab/>
      </w:r>
      <w:bookmarkStart w:id="129" w:name="b1"/>
      <w:bookmarkStart w:id="130" w:name="id2"/>
      <w:bookmarkEnd w:id="129"/>
      <w:bookmarkEnd w:id="130"/>
      <w:r w:rsidRPr="00CE1C30">
        <w:rPr>
          <w:rFonts w:asciiTheme="majorHAnsi" w:hAnsiTheme="majorHAnsi" w:cstheme="majorHAnsi"/>
          <w:lang w:val="en-GB"/>
        </w:rPr>
        <w:t>Stevens GA, Beal T, Mbuya MNN, et al. Micronutrient deficiencies among preschool-aged children and women of reproductive age worldwide: a pooled analysis of individual-level data from population-representative surveys. </w:t>
      </w:r>
      <w:r w:rsidRPr="00CE1C30">
        <w:rPr>
          <w:rFonts w:asciiTheme="majorHAnsi" w:hAnsiTheme="majorHAnsi" w:cstheme="majorHAnsi"/>
          <w:i/>
          <w:iCs/>
          <w:lang w:val="en-GB"/>
        </w:rPr>
        <w:t>Lancet Glob Health</w:t>
      </w:r>
      <w:r w:rsidRPr="00CE1C30">
        <w:rPr>
          <w:rFonts w:asciiTheme="majorHAnsi" w:hAnsiTheme="majorHAnsi" w:cstheme="majorHAnsi"/>
          <w:lang w:val="en-GB"/>
        </w:rPr>
        <w:t> 2022; </w:t>
      </w:r>
      <w:r w:rsidRPr="00CE1C30">
        <w:rPr>
          <w:rFonts w:asciiTheme="majorHAnsi" w:hAnsiTheme="majorHAnsi" w:cstheme="majorHAnsi"/>
          <w:b/>
          <w:bCs/>
          <w:lang w:val="en-GB"/>
        </w:rPr>
        <w:t>10:</w:t>
      </w:r>
      <w:r w:rsidRPr="00CE1C30">
        <w:rPr>
          <w:rFonts w:asciiTheme="majorHAnsi" w:hAnsiTheme="majorHAnsi" w:cstheme="majorHAnsi"/>
          <w:lang w:val="en-GB"/>
        </w:rPr>
        <w:t> e1590–99.</w:t>
      </w:r>
    </w:p>
    <w:p w14:paraId="3E358304" w14:textId="4E5ABBC6"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2</w:t>
      </w:r>
      <w:r w:rsidR="0034442A" w:rsidRPr="00CE1C30">
        <w:rPr>
          <w:rFonts w:asciiTheme="majorHAnsi" w:hAnsiTheme="majorHAnsi" w:cstheme="majorHAnsi"/>
          <w:lang w:val="en-GB"/>
        </w:rPr>
        <w:tab/>
      </w:r>
      <w:bookmarkStart w:id="131" w:name="b2"/>
      <w:bookmarkStart w:id="132" w:name="id3"/>
      <w:bookmarkEnd w:id="131"/>
      <w:bookmarkEnd w:id="132"/>
      <w:r w:rsidRPr="00CE1C30">
        <w:rPr>
          <w:rFonts w:asciiTheme="majorHAnsi" w:hAnsiTheme="majorHAnsi" w:cstheme="majorHAnsi"/>
          <w:lang w:val="en-GB"/>
        </w:rPr>
        <w:t>Afshin A, Sur PJ, Fay KA, et al. Health effects of dietary risks in 195 countries, 1990</w:t>
      </w:r>
      <w:r w:rsidR="0034442A" w:rsidRPr="00CE1C30">
        <w:rPr>
          <w:rFonts w:asciiTheme="majorHAnsi" w:hAnsiTheme="majorHAnsi" w:cstheme="majorHAnsi"/>
          <w:lang w:val="en-GB"/>
        </w:rPr>
        <w:t>–</w:t>
      </w:r>
      <w:r w:rsidRPr="00CE1C30">
        <w:rPr>
          <w:rFonts w:asciiTheme="majorHAnsi" w:hAnsiTheme="majorHAnsi" w:cstheme="majorHAnsi"/>
          <w:lang w:val="en-GB"/>
        </w:rPr>
        <w:t>2017: a systematic analysis for the Global Burden of Disease Study 2017. </w:t>
      </w:r>
      <w:r w:rsidRPr="00CE1C30">
        <w:rPr>
          <w:rFonts w:asciiTheme="majorHAnsi" w:hAnsiTheme="majorHAnsi" w:cstheme="majorHAnsi"/>
          <w:i/>
          <w:iCs/>
          <w:lang w:val="en-GB"/>
        </w:rPr>
        <w:t>Lancet</w:t>
      </w:r>
      <w:r w:rsidRPr="00CE1C30">
        <w:rPr>
          <w:rFonts w:asciiTheme="majorHAnsi" w:hAnsiTheme="majorHAnsi" w:cstheme="majorHAnsi"/>
          <w:lang w:val="en-GB"/>
        </w:rPr>
        <w:t> 2019; </w:t>
      </w:r>
      <w:r w:rsidRPr="00CE1C30">
        <w:rPr>
          <w:rFonts w:asciiTheme="majorHAnsi" w:hAnsiTheme="majorHAnsi" w:cstheme="majorHAnsi"/>
          <w:b/>
          <w:bCs/>
          <w:lang w:val="en-GB"/>
        </w:rPr>
        <w:t>393:</w:t>
      </w:r>
      <w:r w:rsidRPr="00CE1C30">
        <w:rPr>
          <w:rFonts w:asciiTheme="majorHAnsi" w:hAnsiTheme="majorHAnsi" w:cstheme="majorHAnsi"/>
          <w:lang w:val="en-GB"/>
        </w:rPr>
        <w:t> 1958–72.</w:t>
      </w:r>
    </w:p>
    <w:p w14:paraId="25EFF3D1" w14:textId="4EA3DDE1"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34442A" w:rsidRPr="00CE1C30">
        <w:rPr>
          <w:rFonts w:asciiTheme="majorHAnsi" w:hAnsiTheme="majorHAnsi" w:cstheme="majorHAnsi"/>
          <w:lang w:val="en-GB"/>
        </w:rPr>
        <w:tab/>
      </w:r>
      <w:bookmarkStart w:id="133" w:name="b3"/>
      <w:bookmarkStart w:id="134" w:name="id4"/>
      <w:bookmarkEnd w:id="133"/>
      <w:bookmarkEnd w:id="134"/>
      <w:r w:rsidRPr="00CE1C30">
        <w:rPr>
          <w:rFonts w:asciiTheme="majorHAnsi" w:hAnsiTheme="majorHAnsi" w:cstheme="majorHAnsi"/>
          <w:lang w:val="en-GB"/>
        </w:rPr>
        <w:t>Camaschella C. Iron deficiency. </w:t>
      </w:r>
      <w:r w:rsidRPr="00CE1C30">
        <w:rPr>
          <w:rFonts w:asciiTheme="majorHAnsi" w:hAnsiTheme="majorHAnsi" w:cstheme="majorHAnsi"/>
          <w:i/>
          <w:iCs/>
          <w:lang w:val="en-GB"/>
        </w:rPr>
        <w:t>Blood</w:t>
      </w:r>
      <w:r w:rsidRPr="00CE1C30">
        <w:rPr>
          <w:rFonts w:asciiTheme="majorHAnsi" w:hAnsiTheme="majorHAnsi" w:cstheme="majorHAnsi"/>
          <w:lang w:val="en-GB"/>
        </w:rPr>
        <w:t> 2019; </w:t>
      </w:r>
      <w:r w:rsidRPr="00CE1C30">
        <w:rPr>
          <w:rFonts w:asciiTheme="majorHAnsi" w:hAnsiTheme="majorHAnsi" w:cstheme="majorHAnsi"/>
          <w:b/>
          <w:bCs/>
          <w:lang w:val="en-GB"/>
        </w:rPr>
        <w:t>133:</w:t>
      </w:r>
      <w:r w:rsidRPr="00CE1C30">
        <w:rPr>
          <w:rFonts w:asciiTheme="majorHAnsi" w:hAnsiTheme="majorHAnsi" w:cstheme="majorHAnsi"/>
          <w:lang w:val="en-GB"/>
        </w:rPr>
        <w:t> 30–39.</w:t>
      </w:r>
    </w:p>
    <w:p w14:paraId="016957B8" w14:textId="43C6AEC1"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4</w:t>
      </w:r>
      <w:r w:rsidR="0034442A" w:rsidRPr="00CE1C30">
        <w:rPr>
          <w:rFonts w:asciiTheme="majorHAnsi" w:hAnsiTheme="majorHAnsi" w:cstheme="majorHAnsi"/>
          <w:lang w:val="en-GB"/>
        </w:rPr>
        <w:tab/>
      </w:r>
      <w:bookmarkStart w:id="135" w:name="b4"/>
      <w:bookmarkStart w:id="136" w:name="id5"/>
      <w:bookmarkEnd w:id="135"/>
      <w:bookmarkEnd w:id="136"/>
      <w:r w:rsidRPr="00CE1C30">
        <w:rPr>
          <w:rFonts w:asciiTheme="majorHAnsi" w:hAnsiTheme="majorHAnsi" w:cstheme="majorHAnsi"/>
          <w:lang w:val="en-GB"/>
        </w:rPr>
        <w:t>Imdad A, Mayo-Wilson E, Haykal MR, et al. Vitamin A supplementation for preventing morbidity and mortality in children from six months to five years of age. </w:t>
      </w:r>
      <w:r w:rsidRPr="00CE1C30">
        <w:rPr>
          <w:rFonts w:asciiTheme="majorHAnsi" w:hAnsiTheme="majorHAnsi" w:cstheme="majorHAnsi"/>
          <w:i/>
          <w:iCs/>
          <w:lang w:val="en-GB"/>
        </w:rPr>
        <w:t>Cochrane Database Syst Rev</w:t>
      </w:r>
      <w:r w:rsidRPr="00CE1C30">
        <w:rPr>
          <w:rFonts w:asciiTheme="majorHAnsi" w:hAnsiTheme="majorHAnsi" w:cstheme="majorHAnsi"/>
          <w:lang w:val="en-GB"/>
        </w:rPr>
        <w:t> 2022; </w:t>
      </w:r>
      <w:r w:rsidRPr="00CE1C30">
        <w:rPr>
          <w:rFonts w:asciiTheme="majorHAnsi" w:hAnsiTheme="majorHAnsi" w:cstheme="majorHAnsi"/>
          <w:b/>
          <w:bCs/>
          <w:lang w:val="en-GB"/>
        </w:rPr>
        <w:t>3:</w:t>
      </w:r>
      <w:r w:rsidRPr="00CE1C30">
        <w:rPr>
          <w:rFonts w:asciiTheme="majorHAnsi" w:hAnsiTheme="majorHAnsi" w:cstheme="majorHAnsi"/>
          <w:lang w:val="en-GB"/>
        </w:rPr>
        <w:t> CD008524.</w:t>
      </w:r>
    </w:p>
    <w:p w14:paraId="4156E990" w14:textId="63AED5B5"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5</w:t>
      </w:r>
      <w:r w:rsidR="0034442A" w:rsidRPr="00CE1C30">
        <w:rPr>
          <w:rFonts w:asciiTheme="majorHAnsi" w:hAnsiTheme="majorHAnsi" w:cstheme="majorHAnsi"/>
          <w:lang w:val="en-GB"/>
        </w:rPr>
        <w:tab/>
      </w:r>
      <w:bookmarkStart w:id="137" w:name="b5"/>
      <w:bookmarkStart w:id="138" w:name="id6"/>
      <w:bookmarkEnd w:id="137"/>
      <w:bookmarkEnd w:id="138"/>
      <w:r w:rsidRPr="00CE1C30">
        <w:rPr>
          <w:rFonts w:asciiTheme="majorHAnsi" w:hAnsiTheme="majorHAnsi" w:cstheme="majorHAnsi"/>
          <w:lang w:val="en-GB"/>
        </w:rPr>
        <w:t>Wessells KR, Singh GM, Brown KH. Estimating the global prevalence of inadequate zinc intake from national food balance sheets: effects of methodological assumptions. </w:t>
      </w:r>
      <w:r w:rsidRPr="00CE1C30">
        <w:rPr>
          <w:rFonts w:asciiTheme="majorHAnsi" w:hAnsiTheme="majorHAnsi" w:cstheme="majorHAnsi"/>
          <w:i/>
          <w:iCs/>
          <w:lang w:val="en-GB"/>
        </w:rPr>
        <w:t>PLoS One</w:t>
      </w:r>
      <w:r w:rsidRPr="00CE1C30">
        <w:rPr>
          <w:rFonts w:asciiTheme="majorHAnsi" w:hAnsiTheme="majorHAnsi" w:cstheme="majorHAnsi"/>
          <w:lang w:val="en-GB"/>
        </w:rPr>
        <w:t> 2012; </w:t>
      </w:r>
      <w:r w:rsidRPr="00CE1C30">
        <w:rPr>
          <w:rFonts w:asciiTheme="majorHAnsi" w:hAnsiTheme="majorHAnsi" w:cstheme="majorHAnsi"/>
          <w:b/>
          <w:bCs/>
          <w:lang w:val="en-GB"/>
        </w:rPr>
        <w:t>7:</w:t>
      </w:r>
      <w:r w:rsidRPr="00CE1C30">
        <w:rPr>
          <w:rFonts w:asciiTheme="majorHAnsi" w:hAnsiTheme="majorHAnsi" w:cstheme="majorHAnsi"/>
          <w:lang w:val="en-GB"/>
        </w:rPr>
        <w:t> e50565.</w:t>
      </w:r>
    </w:p>
    <w:p w14:paraId="3E4B0A3D" w14:textId="2DD42079"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6</w:t>
      </w:r>
      <w:r w:rsidR="0034442A" w:rsidRPr="00CE1C30">
        <w:rPr>
          <w:rFonts w:asciiTheme="majorHAnsi" w:hAnsiTheme="majorHAnsi" w:cstheme="majorHAnsi"/>
          <w:lang w:val="en-GB"/>
        </w:rPr>
        <w:tab/>
      </w:r>
      <w:bookmarkStart w:id="139" w:name="b6"/>
      <w:bookmarkStart w:id="140" w:name="id7"/>
      <w:bookmarkEnd w:id="139"/>
      <w:bookmarkEnd w:id="140"/>
      <w:r w:rsidRPr="00CE1C30">
        <w:rPr>
          <w:rFonts w:asciiTheme="majorHAnsi" w:hAnsiTheme="majorHAnsi" w:cstheme="majorHAnsi"/>
          <w:lang w:val="en-GB"/>
        </w:rPr>
        <w:t xml:space="preserve">Victora CG, Christian P, Vidaletti LP, Gatica-Domínguez G, Menon P, Black RE. Revisiting maternal and child </w:t>
      </w:r>
      <w:r w:rsidRPr="00CE1C30">
        <w:rPr>
          <w:rFonts w:asciiTheme="majorHAnsi" w:hAnsiTheme="majorHAnsi" w:cstheme="majorHAnsi"/>
          <w:lang w:val="en-GB"/>
        </w:rPr>
        <w:lastRenderedPageBreak/>
        <w:t>undernutrition in low-income and middle-income countries: variable progress towards an unfinished agenda. </w:t>
      </w:r>
      <w:r w:rsidRPr="00CE1C30">
        <w:rPr>
          <w:rFonts w:asciiTheme="majorHAnsi" w:hAnsiTheme="majorHAnsi" w:cstheme="majorHAnsi"/>
          <w:i/>
          <w:iCs/>
          <w:lang w:val="en-GB"/>
        </w:rPr>
        <w:t>Lancet</w:t>
      </w:r>
      <w:r w:rsidRPr="00CE1C30">
        <w:rPr>
          <w:rFonts w:asciiTheme="majorHAnsi" w:hAnsiTheme="majorHAnsi" w:cstheme="majorHAnsi"/>
          <w:lang w:val="en-GB"/>
        </w:rPr>
        <w:t> 2021; </w:t>
      </w:r>
      <w:r w:rsidRPr="00CE1C30">
        <w:rPr>
          <w:rFonts w:asciiTheme="majorHAnsi" w:hAnsiTheme="majorHAnsi" w:cstheme="majorHAnsi"/>
          <w:b/>
          <w:bCs/>
          <w:lang w:val="en-GB"/>
        </w:rPr>
        <w:t>397:</w:t>
      </w:r>
      <w:r w:rsidRPr="00CE1C30">
        <w:rPr>
          <w:rFonts w:asciiTheme="majorHAnsi" w:hAnsiTheme="majorHAnsi" w:cstheme="majorHAnsi"/>
          <w:lang w:val="en-GB"/>
        </w:rPr>
        <w:t> 1388–99.</w:t>
      </w:r>
    </w:p>
    <w:p w14:paraId="5FD48BB1" w14:textId="04718315"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7</w:t>
      </w:r>
      <w:r w:rsidR="0034442A" w:rsidRPr="00CE1C30">
        <w:rPr>
          <w:rFonts w:asciiTheme="majorHAnsi" w:hAnsiTheme="majorHAnsi" w:cstheme="majorHAnsi"/>
          <w:lang w:val="en-GB"/>
        </w:rPr>
        <w:tab/>
      </w:r>
      <w:bookmarkStart w:id="141" w:name="b7"/>
      <w:bookmarkStart w:id="142" w:name="id8"/>
      <w:bookmarkEnd w:id="141"/>
      <w:bookmarkEnd w:id="142"/>
      <w:r w:rsidRPr="00CE1C30">
        <w:rPr>
          <w:rFonts w:asciiTheme="majorHAnsi" w:hAnsiTheme="majorHAnsi" w:cstheme="majorHAnsi"/>
          <w:lang w:val="en-GB"/>
        </w:rPr>
        <w:t>Brown KH, Moore SE, Hess SY, et al. Increasing the availability and utilization of reliable data on population micronutrient (MN) status globally: the MN Data Generation Initiative. </w:t>
      </w:r>
      <w:r w:rsidRPr="00CE1C30">
        <w:rPr>
          <w:rFonts w:asciiTheme="majorHAnsi" w:hAnsiTheme="majorHAnsi" w:cstheme="majorHAnsi"/>
          <w:i/>
          <w:iCs/>
          <w:lang w:val="en-GB"/>
        </w:rPr>
        <w:t>Am J Clin Nutr</w:t>
      </w:r>
      <w:r w:rsidRPr="00CE1C30">
        <w:rPr>
          <w:rFonts w:asciiTheme="majorHAnsi" w:hAnsiTheme="majorHAnsi" w:cstheme="majorHAnsi"/>
          <w:lang w:val="en-GB"/>
        </w:rPr>
        <w:t> 2021; </w:t>
      </w:r>
      <w:r w:rsidRPr="00CE1C30">
        <w:rPr>
          <w:rFonts w:asciiTheme="majorHAnsi" w:hAnsiTheme="majorHAnsi" w:cstheme="majorHAnsi"/>
          <w:b/>
          <w:bCs/>
          <w:lang w:val="en-GB"/>
        </w:rPr>
        <w:t>114:</w:t>
      </w:r>
      <w:r w:rsidRPr="00CE1C30">
        <w:rPr>
          <w:rFonts w:asciiTheme="majorHAnsi" w:hAnsiTheme="majorHAnsi" w:cstheme="majorHAnsi"/>
          <w:lang w:val="en-GB"/>
        </w:rPr>
        <w:t> 862–70.</w:t>
      </w:r>
    </w:p>
    <w:p w14:paraId="77FFF4B7" w14:textId="4F222D09"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8</w:t>
      </w:r>
      <w:r w:rsidR="0034442A" w:rsidRPr="00CE1C30">
        <w:rPr>
          <w:rFonts w:asciiTheme="majorHAnsi" w:hAnsiTheme="majorHAnsi" w:cstheme="majorHAnsi"/>
          <w:lang w:val="en-GB"/>
        </w:rPr>
        <w:tab/>
      </w:r>
      <w:bookmarkStart w:id="143" w:name="b8"/>
      <w:bookmarkStart w:id="144" w:name="id9"/>
      <w:bookmarkEnd w:id="143"/>
      <w:bookmarkEnd w:id="144"/>
      <w:r w:rsidRPr="00CE1C30">
        <w:rPr>
          <w:rFonts w:asciiTheme="majorHAnsi" w:hAnsiTheme="majorHAnsi" w:cstheme="majorHAnsi"/>
          <w:lang w:val="en-GB"/>
        </w:rPr>
        <w:t>Stevens GA, Bennett JE, Hennocq Q, et al. Trends and mortality effects of vitamin A deficiency in children in 138 low-income and middle-income countries between 1991 and 2013: a pooled analysis of population-based surveys. </w:t>
      </w:r>
      <w:r w:rsidRPr="00CE1C30">
        <w:rPr>
          <w:rFonts w:asciiTheme="majorHAnsi" w:hAnsiTheme="majorHAnsi" w:cstheme="majorHAnsi"/>
          <w:i/>
          <w:iCs/>
          <w:lang w:val="en-GB"/>
        </w:rPr>
        <w:t>Lancet Glob Health</w:t>
      </w:r>
      <w:r w:rsidRPr="00CE1C30">
        <w:rPr>
          <w:rFonts w:asciiTheme="majorHAnsi" w:hAnsiTheme="majorHAnsi" w:cstheme="majorHAnsi"/>
          <w:lang w:val="en-GB"/>
        </w:rPr>
        <w:t> 2015; </w:t>
      </w:r>
      <w:r w:rsidRPr="00CE1C30">
        <w:rPr>
          <w:rFonts w:asciiTheme="majorHAnsi" w:hAnsiTheme="majorHAnsi" w:cstheme="majorHAnsi"/>
          <w:b/>
          <w:bCs/>
          <w:lang w:val="en-GB"/>
        </w:rPr>
        <w:t>3:</w:t>
      </w:r>
      <w:r w:rsidRPr="00CE1C30">
        <w:rPr>
          <w:rFonts w:asciiTheme="majorHAnsi" w:hAnsiTheme="majorHAnsi" w:cstheme="majorHAnsi"/>
          <w:lang w:val="en-GB"/>
        </w:rPr>
        <w:t> e528–36.</w:t>
      </w:r>
    </w:p>
    <w:p w14:paraId="315C1481" w14:textId="7BFF12A6"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9</w:t>
      </w:r>
      <w:r w:rsidR="0034442A" w:rsidRPr="00CE1C30">
        <w:rPr>
          <w:rFonts w:asciiTheme="majorHAnsi" w:hAnsiTheme="majorHAnsi" w:cstheme="majorHAnsi"/>
          <w:lang w:val="en-GB"/>
        </w:rPr>
        <w:tab/>
      </w:r>
      <w:bookmarkStart w:id="145" w:name="b9"/>
      <w:bookmarkStart w:id="146" w:name="id10"/>
      <w:bookmarkEnd w:id="145"/>
      <w:bookmarkEnd w:id="146"/>
      <w:r w:rsidRPr="00CE1C30">
        <w:rPr>
          <w:rFonts w:asciiTheme="majorHAnsi" w:hAnsiTheme="majorHAnsi" w:cstheme="majorHAnsi"/>
          <w:lang w:val="en-GB"/>
        </w:rPr>
        <w:t>Wang X, Dou Z, Feng S, et al. Global food nutrients analysis reveals alarming gaps and daunting challenges. </w:t>
      </w:r>
      <w:r w:rsidRPr="00CE1C30">
        <w:rPr>
          <w:rFonts w:asciiTheme="majorHAnsi" w:hAnsiTheme="majorHAnsi" w:cstheme="majorHAnsi"/>
          <w:i/>
          <w:iCs/>
          <w:lang w:val="en-GB"/>
        </w:rPr>
        <w:t>Nat Food</w:t>
      </w:r>
      <w:r w:rsidRPr="00CE1C30">
        <w:rPr>
          <w:rFonts w:asciiTheme="majorHAnsi" w:hAnsiTheme="majorHAnsi" w:cstheme="majorHAnsi"/>
          <w:lang w:val="en-GB"/>
        </w:rPr>
        <w:t> 2023; </w:t>
      </w:r>
      <w:r w:rsidRPr="00CE1C30">
        <w:rPr>
          <w:rFonts w:asciiTheme="majorHAnsi" w:hAnsiTheme="majorHAnsi" w:cstheme="majorHAnsi"/>
          <w:b/>
          <w:bCs/>
          <w:lang w:val="en-GB"/>
        </w:rPr>
        <w:t>4:</w:t>
      </w:r>
      <w:r w:rsidRPr="00CE1C30">
        <w:rPr>
          <w:rFonts w:asciiTheme="majorHAnsi" w:hAnsiTheme="majorHAnsi" w:cstheme="majorHAnsi"/>
          <w:lang w:val="en-GB"/>
        </w:rPr>
        <w:t> 1007–17.</w:t>
      </w:r>
    </w:p>
    <w:p w14:paraId="348B74CD" w14:textId="30DFCCE8"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10</w:t>
      </w:r>
      <w:r w:rsidR="0034442A" w:rsidRPr="00CE1C30">
        <w:rPr>
          <w:rFonts w:asciiTheme="majorHAnsi" w:hAnsiTheme="majorHAnsi" w:cstheme="majorHAnsi"/>
          <w:lang w:val="en-GB"/>
        </w:rPr>
        <w:tab/>
      </w:r>
      <w:bookmarkStart w:id="147" w:name="b10"/>
      <w:bookmarkStart w:id="148" w:name="id11"/>
      <w:bookmarkEnd w:id="147"/>
      <w:bookmarkEnd w:id="148"/>
      <w:r w:rsidRPr="00CE1C30">
        <w:rPr>
          <w:rFonts w:asciiTheme="majorHAnsi" w:hAnsiTheme="majorHAnsi" w:cstheme="majorHAnsi"/>
          <w:lang w:val="en-GB"/>
        </w:rPr>
        <w:t>Beal T, Massiot E, Arsenault JE, Smith MR, Hijmans RJ. Global trends in dietary micronutrient supplies and estimated prevalence of inadequate intakes. </w:t>
      </w:r>
      <w:r w:rsidRPr="00CE1C30">
        <w:rPr>
          <w:rFonts w:asciiTheme="majorHAnsi" w:hAnsiTheme="majorHAnsi" w:cstheme="majorHAnsi"/>
          <w:i/>
          <w:iCs/>
          <w:lang w:val="en-GB"/>
        </w:rPr>
        <w:t>PLoS One</w:t>
      </w:r>
      <w:r w:rsidRPr="00CE1C30">
        <w:rPr>
          <w:rFonts w:asciiTheme="majorHAnsi" w:hAnsiTheme="majorHAnsi" w:cstheme="majorHAnsi"/>
          <w:lang w:val="en-GB"/>
        </w:rPr>
        <w:t> 2017; </w:t>
      </w:r>
      <w:r w:rsidRPr="00CE1C30">
        <w:rPr>
          <w:rFonts w:asciiTheme="majorHAnsi" w:hAnsiTheme="majorHAnsi" w:cstheme="majorHAnsi"/>
          <w:b/>
          <w:bCs/>
          <w:lang w:val="en-GB"/>
        </w:rPr>
        <w:t>12:</w:t>
      </w:r>
      <w:r w:rsidRPr="00CE1C30">
        <w:rPr>
          <w:rFonts w:asciiTheme="majorHAnsi" w:hAnsiTheme="majorHAnsi" w:cstheme="majorHAnsi"/>
          <w:lang w:val="en-GB"/>
        </w:rPr>
        <w:t> e0175554.</w:t>
      </w:r>
    </w:p>
    <w:p w14:paraId="650CB170" w14:textId="30A65452"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0D72C7">
        <w:rPr>
          <w:rFonts w:asciiTheme="majorHAnsi" w:hAnsiTheme="majorHAnsi" w:cstheme="majorHAnsi"/>
          <w:lang w:val="en-GB"/>
        </w:rPr>
        <w:t>11</w:t>
      </w:r>
      <w:r w:rsidR="000D72C7" w:rsidRPr="00A55498">
        <w:rPr>
          <w:rFonts w:asciiTheme="majorHAnsi" w:hAnsiTheme="majorHAnsi" w:cstheme="majorHAnsi"/>
          <w:lang w:val="en-GB"/>
        </w:rPr>
        <w:tab/>
      </w:r>
      <w:bookmarkStart w:id="149" w:name="b11"/>
      <w:bookmarkStart w:id="150" w:name="id12"/>
      <w:bookmarkEnd w:id="149"/>
      <w:bookmarkEnd w:id="150"/>
      <w:r w:rsidRPr="000D72C7">
        <w:rPr>
          <w:rFonts w:asciiTheme="majorHAnsi" w:hAnsiTheme="majorHAnsi" w:cstheme="majorHAnsi"/>
          <w:lang w:val="en-GB"/>
        </w:rPr>
        <w:t xml:space="preserve">2022 Global Nutrition Report: </w:t>
      </w:r>
      <w:r w:rsidR="000D72C7" w:rsidRPr="00A55498">
        <w:rPr>
          <w:rFonts w:asciiTheme="majorHAnsi" w:hAnsiTheme="majorHAnsi" w:cstheme="majorHAnsi"/>
          <w:lang w:val="en-GB"/>
        </w:rPr>
        <w:t>stronger commitments for greater action</w:t>
      </w:r>
      <w:r w:rsidRPr="000D72C7">
        <w:rPr>
          <w:rFonts w:asciiTheme="majorHAnsi" w:hAnsiTheme="majorHAnsi" w:cstheme="majorHAnsi"/>
          <w:lang w:val="en-GB"/>
        </w:rPr>
        <w:t>.</w:t>
      </w:r>
      <w:r w:rsidR="000D72C7" w:rsidRPr="00A55498">
        <w:rPr>
          <w:rFonts w:asciiTheme="majorHAnsi" w:hAnsiTheme="majorHAnsi" w:cstheme="majorHAnsi"/>
          <w:lang w:val="en-GB"/>
        </w:rPr>
        <w:t xml:space="preserve"> 2022.</w:t>
      </w:r>
      <w:r w:rsidRPr="000D72C7">
        <w:rPr>
          <w:rFonts w:asciiTheme="majorHAnsi" w:hAnsiTheme="majorHAnsi" w:cstheme="majorHAnsi"/>
          <w:lang w:val="en-GB"/>
        </w:rPr>
        <w:t> </w:t>
      </w:r>
      <w:r w:rsidR="00D34416" w:rsidRPr="00A55498">
        <w:t>https://globalnutritionreport.org/reports/2021-global-nutrition-report/</w:t>
      </w:r>
      <w:r w:rsidRPr="000D72C7">
        <w:rPr>
          <w:rFonts w:asciiTheme="majorHAnsi" w:hAnsiTheme="majorHAnsi" w:cstheme="majorHAnsi"/>
          <w:lang w:val="en-GB"/>
        </w:rPr>
        <w:t> (accessed Feb 11, 2022)</w:t>
      </w:r>
      <w:r w:rsidR="000D72C7" w:rsidRPr="00A55498">
        <w:rPr>
          <w:rFonts w:asciiTheme="majorHAnsi" w:hAnsiTheme="majorHAnsi" w:cstheme="majorHAnsi"/>
          <w:lang w:val="en-GB"/>
        </w:rPr>
        <w:t xml:space="preserve"> </w:t>
      </w:r>
      <w:commentRangeStart w:id="151"/>
      <w:r w:rsidR="000D72C7" w:rsidRPr="00A55498">
        <w:rPr>
          <w:rFonts w:asciiTheme="majorHAnsi" w:hAnsiTheme="majorHAnsi" w:cstheme="majorHAnsi"/>
          <w:b/>
          <w:color w:val="FF0000"/>
          <w:lang w:val="en-GB"/>
        </w:rPr>
        <w:t>[A: updated title correct?]</w:t>
      </w:r>
      <w:commentRangeEnd w:id="151"/>
      <w:r w:rsidR="00BA07DB">
        <w:rPr>
          <w:rStyle w:val="CommentReference"/>
        </w:rPr>
        <w:commentReference w:id="151"/>
      </w:r>
      <w:r w:rsidRPr="000D72C7">
        <w:rPr>
          <w:rFonts w:asciiTheme="majorHAnsi" w:hAnsiTheme="majorHAnsi" w:cstheme="majorHAnsi"/>
          <w:lang w:val="en-GB"/>
        </w:rPr>
        <w:t>.</w:t>
      </w:r>
    </w:p>
    <w:p w14:paraId="33001524" w14:textId="42012C39"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12</w:t>
      </w:r>
      <w:r w:rsidR="0034442A" w:rsidRPr="00CE1C30">
        <w:rPr>
          <w:rFonts w:asciiTheme="majorHAnsi" w:hAnsiTheme="majorHAnsi" w:cstheme="majorHAnsi"/>
          <w:lang w:val="en-GB"/>
        </w:rPr>
        <w:tab/>
      </w:r>
      <w:bookmarkStart w:id="152" w:name="b12"/>
      <w:bookmarkStart w:id="153" w:name="id14"/>
      <w:bookmarkEnd w:id="152"/>
      <w:bookmarkEnd w:id="153"/>
      <w:r w:rsidRPr="00CE1C30">
        <w:rPr>
          <w:rFonts w:asciiTheme="majorHAnsi" w:hAnsiTheme="majorHAnsi" w:cstheme="majorHAnsi"/>
          <w:lang w:val="en-GB"/>
        </w:rPr>
        <w:t xml:space="preserve">Hess SY, McLain AC, Frongillo EA, et al. Challenges </w:t>
      </w:r>
      <w:r w:rsidR="0034442A" w:rsidRPr="00CE1C30">
        <w:rPr>
          <w:rFonts w:asciiTheme="majorHAnsi" w:hAnsiTheme="majorHAnsi" w:cstheme="majorHAnsi"/>
          <w:lang w:val="en-GB"/>
        </w:rPr>
        <w:t>for estimating the global prevalence of micronutrient deficiencies and related disease burden: a case study o</w:t>
      </w:r>
      <w:r w:rsidRPr="00CE1C30">
        <w:rPr>
          <w:rFonts w:asciiTheme="majorHAnsi" w:hAnsiTheme="majorHAnsi" w:cstheme="majorHAnsi"/>
          <w:lang w:val="en-GB"/>
        </w:rPr>
        <w:t>f the Global Burden of Disease Study. </w:t>
      </w:r>
      <w:r w:rsidRPr="00CE1C30">
        <w:rPr>
          <w:rFonts w:asciiTheme="majorHAnsi" w:hAnsiTheme="majorHAnsi" w:cstheme="majorHAnsi"/>
          <w:i/>
          <w:iCs/>
          <w:lang w:val="en-GB"/>
        </w:rPr>
        <w:t>Curr Dev Nutr</w:t>
      </w:r>
      <w:r w:rsidRPr="00CE1C30">
        <w:rPr>
          <w:rFonts w:asciiTheme="majorHAnsi" w:hAnsiTheme="majorHAnsi" w:cstheme="majorHAnsi"/>
          <w:lang w:val="en-GB"/>
        </w:rPr>
        <w:t> 2021; </w:t>
      </w:r>
      <w:r w:rsidRPr="00CE1C30">
        <w:rPr>
          <w:rFonts w:asciiTheme="majorHAnsi" w:hAnsiTheme="majorHAnsi" w:cstheme="majorHAnsi"/>
          <w:b/>
          <w:bCs/>
          <w:lang w:val="en-GB"/>
        </w:rPr>
        <w:t>5:</w:t>
      </w:r>
      <w:r w:rsidRPr="00CE1C30">
        <w:rPr>
          <w:rFonts w:asciiTheme="majorHAnsi" w:hAnsiTheme="majorHAnsi" w:cstheme="majorHAnsi"/>
          <w:lang w:val="en-GB"/>
        </w:rPr>
        <w:t> nzab141.</w:t>
      </w:r>
    </w:p>
    <w:p w14:paraId="2537DECC" w14:textId="35060F03"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0D72C7">
        <w:rPr>
          <w:rFonts w:asciiTheme="majorHAnsi" w:hAnsiTheme="majorHAnsi" w:cstheme="majorHAnsi"/>
          <w:lang w:val="en-GB"/>
        </w:rPr>
        <w:t>13</w:t>
      </w:r>
      <w:r w:rsidR="000D72C7" w:rsidRPr="000D72C7">
        <w:rPr>
          <w:rFonts w:asciiTheme="majorHAnsi" w:hAnsiTheme="majorHAnsi" w:cstheme="majorHAnsi"/>
          <w:lang w:val="en-GB"/>
        </w:rPr>
        <w:tab/>
        <w:t xml:space="preserve">Ross AC, Taylor CL, Yaktine AL, Del Valle HB, eds. </w:t>
      </w:r>
      <w:r w:rsidRPr="000D72C7">
        <w:rPr>
          <w:rFonts w:asciiTheme="majorHAnsi" w:hAnsiTheme="majorHAnsi" w:cstheme="majorHAnsi"/>
          <w:lang w:val="en-GB"/>
        </w:rPr>
        <w:t xml:space="preserve">Dietary </w:t>
      </w:r>
      <w:r w:rsidR="000D72C7" w:rsidRPr="00A55498">
        <w:rPr>
          <w:rFonts w:asciiTheme="majorHAnsi" w:hAnsiTheme="majorHAnsi" w:cstheme="majorHAnsi"/>
          <w:lang w:val="en-GB"/>
        </w:rPr>
        <w:t>reference intakes for calcium and vitamin D</w:t>
      </w:r>
      <w:r w:rsidRPr="000D72C7">
        <w:rPr>
          <w:rFonts w:asciiTheme="majorHAnsi" w:hAnsiTheme="majorHAnsi" w:cstheme="majorHAnsi"/>
          <w:lang w:val="en-GB"/>
        </w:rPr>
        <w:t>. Washington</w:t>
      </w:r>
      <w:r w:rsidR="000D72C7" w:rsidRPr="00A55498">
        <w:rPr>
          <w:rFonts w:asciiTheme="majorHAnsi" w:hAnsiTheme="majorHAnsi" w:cstheme="majorHAnsi"/>
          <w:lang w:val="en-GB"/>
        </w:rPr>
        <w:t>, DC:</w:t>
      </w:r>
      <w:r w:rsidRPr="000D72C7">
        <w:rPr>
          <w:rFonts w:asciiTheme="majorHAnsi" w:hAnsiTheme="majorHAnsi" w:cstheme="majorHAnsi"/>
          <w:lang w:val="en-GB"/>
        </w:rPr>
        <w:t xml:space="preserve"> National Academies Press</w:t>
      </w:r>
      <w:r w:rsidR="000D72C7" w:rsidRPr="00A55498">
        <w:rPr>
          <w:rFonts w:asciiTheme="majorHAnsi" w:hAnsiTheme="majorHAnsi" w:cstheme="majorHAnsi"/>
          <w:lang w:val="en-GB"/>
        </w:rPr>
        <w:t>, 2011.</w:t>
      </w:r>
    </w:p>
    <w:p w14:paraId="6B6AEDFB" w14:textId="351BF3E2"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14</w:t>
      </w:r>
      <w:r w:rsidR="0034442A" w:rsidRPr="00CE1C30">
        <w:rPr>
          <w:rFonts w:asciiTheme="majorHAnsi" w:hAnsiTheme="majorHAnsi" w:cstheme="majorHAnsi"/>
          <w:lang w:val="en-GB"/>
        </w:rPr>
        <w:tab/>
      </w:r>
      <w:bookmarkStart w:id="154" w:name="b14"/>
      <w:bookmarkStart w:id="155" w:name="id17"/>
      <w:bookmarkEnd w:id="154"/>
      <w:bookmarkEnd w:id="155"/>
      <w:r w:rsidRPr="00CE1C30">
        <w:rPr>
          <w:rFonts w:asciiTheme="majorHAnsi" w:hAnsiTheme="majorHAnsi" w:cstheme="majorHAnsi"/>
          <w:lang w:val="en-GB"/>
        </w:rPr>
        <w:t xml:space="preserve">McLain AC, Frongillo EA, Hess SY, Piwoz EG. Comparison of </w:t>
      </w:r>
      <w:r w:rsidR="0034442A" w:rsidRPr="00CE1C30">
        <w:rPr>
          <w:rFonts w:asciiTheme="majorHAnsi" w:hAnsiTheme="majorHAnsi" w:cstheme="majorHAnsi"/>
          <w:lang w:val="en-GB"/>
        </w:rPr>
        <w:t>methods used to estimate the global burden of disease related to undernutrition and suboptimal breastfeeding</w:t>
      </w:r>
      <w:r w:rsidRPr="00CE1C30">
        <w:rPr>
          <w:rFonts w:asciiTheme="majorHAnsi" w:hAnsiTheme="majorHAnsi" w:cstheme="majorHAnsi"/>
          <w:lang w:val="en-GB"/>
        </w:rPr>
        <w:t>. </w:t>
      </w:r>
      <w:r w:rsidRPr="00CE1C30">
        <w:rPr>
          <w:rFonts w:asciiTheme="majorHAnsi" w:hAnsiTheme="majorHAnsi" w:cstheme="majorHAnsi"/>
          <w:i/>
          <w:iCs/>
          <w:lang w:val="en-GB"/>
        </w:rPr>
        <w:t>Adv Nutr</w:t>
      </w:r>
      <w:r w:rsidRPr="00CE1C30">
        <w:rPr>
          <w:rFonts w:asciiTheme="majorHAnsi" w:hAnsiTheme="majorHAnsi" w:cstheme="majorHAnsi"/>
          <w:lang w:val="en-GB"/>
        </w:rPr>
        <w:t> 2019; </w:t>
      </w:r>
      <w:r w:rsidRPr="00CE1C30">
        <w:rPr>
          <w:rFonts w:asciiTheme="majorHAnsi" w:hAnsiTheme="majorHAnsi" w:cstheme="majorHAnsi"/>
          <w:b/>
          <w:bCs/>
          <w:lang w:val="en-GB"/>
        </w:rPr>
        <w:t>10:</w:t>
      </w:r>
      <w:r w:rsidRPr="00CE1C30">
        <w:rPr>
          <w:rFonts w:asciiTheme="majorHAnsi" w:hAnsiTheme="majorHAnsi" w:cstheme="majorHAnsi"/>
          <w:lang w:val="en-GB"/>
        </w:rPr>
        <w:t> 380–90.</w:t>
      </w:r>
    </w:p>
    <w:p w14:paraId="0038A708" w14:textId="0A9E2CE5"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15</w:t>
      </w:r>
      <w:r w:rsidR="0034442A" w:rsidRPr="00CE1C30">
        <w:rPr>
          <w:rFonts w:asciiTheme="majorHAnsi" w:hAnsiTheme="majorHAnsi" w:cstheme="majorHAnsi"/>
          <w:lang w:val="en-GB"/>
        </w:rPr>
        <w:tab/>
      </w:r>
      <w:bookmarkStart w:id="156" w:name="b15"/>
      <w:bookmarkStart w:id="157" w:name="id18"/>
      <w:bookmarkEnd w:id="156"/>
      <w:bookmarkEnd w:id="157"/>
      <w:r w:rsidRPr="00CE1C30">
        <w:rPr>
          <w:rFonts w:asciiTheme="majorHAnsi" w:hAnsiTheme="majorHAnsi" w:cstheme="majorHAnsi"/>
          <w:lang w:val="en-GB"/>
        </w:rPr>
        <w:t>Arsenault JE, Hijmans RJ, Brown KH. Improving nutrition security through agriculture: an analytical framework based on national food balance sheets to estimate nutritional adequacy of food supplies. </w:t>
      </w:r>
      <w:r w:rsidRPr="00CE1C30">
        <w:rPr>
          <w:rFonts w:asciiTheme="majorHAnsi" w:hAnsiTheme="majorHAnsi" w:cstheme="majorHAnsi"/>
          <w:i/>
          <w:iCs/>
          <w:lang w:val="en-GB"/>
        </w:rPr>
        <w:t>Food Secur</w:t>
      </w:r>
      <w:r w:rsidRPr="00CE1C30">
        <w:rPr>
          <w:rFonts w:asciiTheme="majorHAnsi" w:hAnsiTheme="majorHAnsi" w:cstheme="majorHAnsi"/>
          <w:lang w:val="en-GB"/>
        </w:rPr>
        <w:t> 2015; </w:t>
      </w:r>
      <w:r w:rsidRPr="00CE1C30">
        <w:rPr>
          <w:rFonts w:asciiTheme="majorHAnsi" w:hAnsiTheme="majorHAnsi" w:cstheme="majorHAnsi"/>
          <w:b/>
          <w:bCs/>
          <w:lang w:val="en-GB"/>
        </w:rPr>
        <w:t>7:</w:t>
      </w:r>
      <w:r w:rsidRPr="00CE1C30">
        <w:rPr>
          <w:rFonts w:asciiTheme="majorHAnsi" w:hAnsiTheme="majorHAnsi" w:cstheme="majorHAnsi"/>
          <w:lang w:val="en-GB"/>
        </w:rPr>
        <w:t> 693–707.</w:t>
      </w:r>
    </w:p>
    <w:p w14:paraId="186C804D" w14:textId="64772933"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16</w:t>
      </w:r>
      <w:r w:rsidR="0034442A" w:rsidRPr="00CE1C30">
        <w:rPr>
          <w:rFonts w:asciiTheme="majorHAnsi" w:hAnsiTheme="majorHAnsi" w:cstheme="majorHAnsi"/>
          <w:lang w:val="en-GB"/>
        </w:rPr>
        <w:tab/>
      </w:r>
      <w:bookmarkStart w:id="158" w:name="b16"/>
      <w:bookmarkStart w:id="159" w:name="id19"/>
      <w:bookmarkEnd w:id="158"/>
      <w:bookmarkEnd w:id="159"/>
      <w:r w:rsidRPr="00CE1C30">
        <w:rPr>
          <w:rFonts w:asciiTheme="majorHAnsi" w:hAnsiTheme="majorHAnsi" w:cstheme="majorHAnsi"/>
          <w:lang w:val="en-GB"/>
        </w:rPr>
        <w:t xml:space="preserve">Smith MR, Micha R, Golden CD, Mozaffarian D, Myers SS. Global Expanded Nutrient Supply (GENuS) </w:t>
      </w:r>
      <w:r w:rsidR="0034442A" w:rsidRPr="00CE1C30">
        <w:rPr>
          <w:rFonts w:asciiTheme="majorHAnsi" w:hAnsiTheme="majorHAnsi" w:cstheme="majorHAnsi"/>
          <w:lang w:val="en-GB"/>
        </w:rPr>
        <w:t>model: a new method for estimating the global dietary supply of nutri</w:t>
      </w:r>
      <w:r w:rsidRPr="00CE1C30">
        <w:rPr>
          <w:rFonts w:asciiTheme="majorHAnsi" w:hAnsiTheme="majorHAnsi" w:cstheme="majorHAnsi"/>
          <w:lang w:val="en-GB"/>
        </w:rPr>
        <w:t>ents. </w:t>
      </w:r>
      <w:r w:rsidRPr="00CE1C30">
        <w:rPr>
          <w:rFonts w:asciiTheme="majorHAnsi" w:hAnsiTheme="majorHAnsi" w:cstheme="majorHAnsi"/>
          <w:i/>
          <w:iCs/>
          <w:lang w:val="en-GB"/>
        </w:rPr>
        <w:t>PLoS One</w:t>
      </w:r>
      <w:r w:rsidRPr="00CE1C30">
        <w:rPr>
          <w:rFonts w:asciiTheme="majorHAnsi" w:hAnsiTheme="majorHAnsi" w:cstheme="majorHAnsi"/>
          <w:lang w:val="en-GB"/>
        </w:rPr>
        <w:t> 2016; </w:t>
      </w:r>
      <w:r w:rsidRPr="00CE1C30">
        <w:rPr>
          <w:rFonts w:asciiTheme="majorHAnsi" w:hAnsiTheme="majorHAnsi" w:cstheme="majorHAnsi"/>
          <w:b/>
          <w:bCs/>
          <w:lang w:val="en-GB"/>
        </w:rPr>
        <w:t>11:</w:t>
      </w:r>
      <w:r w:rsidRPr="00CE1C30">
        <w:rPr>
          <w:rFonts w:asciiTheme="majorHAnsi" w:hAnsiTheme="majorHAnsi" w:cstheme="majorHAnsi"/>
          <w:lang w:val="en-GB"/>
        </w:rPr>
        <w:t> e0146976.</w:t>
      </w:r>
    </w:p>
    <w:p w14:paraId="1582CBC4" w14:textId="7093021B"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17</w:t>
      </w:r>
      <w:r w:rsidR="0034442A" w:rsidRPr="00CE1C30">
        <w:rPr>
          <w:rFonts w:asciiTheme="majorHAnsi" w:hAnsiTheme="majorHAnsi" w:cstheme="majorHAnsi"/>
          <w:lang w:val="en-GB"/>
        </w:rPr>
        <w:tab/>
      </w:r>
      <w:bookmarkStart w:id="160" w:name="b17"/>
      <w:bookmarkStart w:id="161" w:name="id20"/>
      <w:bookmarkEnd w:id="160"/>
      <w:bookmarkEnd w:id="161"/>
      <w:r w:rsidRPr="00CE1C30">
        <w:rPr>
          <w:rFonts w:asciiTheme="majorHAnsi" w:hAnsiTheme="majorHAnsi" w:cstheme="majorHAnsi"/>
          <w:lang w:val="en-GB"/>
        </w:rPr>
        <w:t>Lividini K, Masters WA. Tracing global flows of bioactive compounds from farm to fork in Nutrient Balance Sheets can help guide intervention towards healthier food supplies. </w:t>
      </w:r>
      <w:r w:rsidRPr="00CE1C30">
        <w:rPr>
          <w:rFonts w:asciiTheme="majorHAnsi" w:hAnsiTheme="majorHAnsi" w:cstheme="majorHAnsi"/>
          <w:i/>
          <w:iCs/>
          <w:lang w:val="en-GB"/>
        </w:rPr>
        <w:t>Nat Food</w:t>
      </w:r>
      <w:r w:rsidRPr="00CE1C30">
        <w:rPr>
          <w:rFonts w:asciiTheme="majorHAnsi" w:hAnsiTheme="majorHAnsi" w:cstheme="majorHAnsi"/>
          <w:lang w:val="en-GB"/>
        </w:rPr>
        <w:t> 2022; </w:t>
      </w:r>
      <w:r w:rsidRPr="00CE1C30">
        <w:rPr>
          <w:rFonts w:asciiTheme="majorHAnsi" w:hAnsiTheme="majorHAnsi" w:cstheme="majorHAnsi"/>
          <w:b/>
          <w:bCs/>
          <w:lang w:val="en-GB"/>
        </w:rPr>
        <w:t>3:</w:t>
      </w:r>
      <w:r w:rsidRPr="00CE1C30">
        <w:rPr>
          <w:rFonts w:asciiTheme="majorHAnsi" w:hAnsiTheme="majorHAnsi" w:cstheme="majorHAnsi"/>
          <w:lang w:val="en-GB"/>
        </w:rPr>
        <w:t> 703–15.</w:t>
      </w:r>
    </w:p>
    <w:p w14:paraId="55CFCC1D" w14:textId="62BC2986"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18</w:t>
      </w:r>
      <w:r w:rsidR="0034442A" w:rsidRPr="00CE1C30">
        <w:rPr>
          <w:rFonts w:asciiTheme="majorHAnsi" w:hAnsiTheme="majorHAnsi" w:cstheme="majorHAnsi"/>
          <w:lang w:val="en-GB"/>
        </w:rPr>
        <w:tab/>
      </w:r>
      <w:bookmarkStart w:id="162" w:name="b18"/>
      <w:bookmarkStart w:id="163" w:name="id21"/>
      <w:bookmarkEnd w:id="162"/>
      <w:bookmarkEnd w:id="163"/>
      <w:r w:rsidRPr="00CE1C30">
        <w:rPr>
          <w:rFonts w:asciiTheme="majorHAnsi" w:hAnsiTheme="majorHAnsi" w:cstheme="majorHAnsi"/>
          <w:lang w:val="en-GB"/>
        </w:rPr>
        <w:t xml:space="preserve">Tang K, Adams KP, Ferguson EL, et al. Systematic review of metrics used to characterise dietary nutrient supply </w:t>
      </w:r>
      <w:r w:rsidRPr="00BC4FD2">
        <w:rPr>
          <w:rFonts w:asciiTheme="majorHAnsi" w:hAnsiTheme="majorHAnsi" w:cstheme="majorHAnsi"/>
          <w:lang w:val="en-GB"/>
        </w:rPr>
        <w:t>from household consumption and expenditure surveys. </w:t>
      </w:r>
      <w:r w:rsidRPr="00BC4FD2">
        <w:rPr>
          <w:rFonts w:asciiTheme="majorHAnsi" w:hAnsiTheme="majorHAnsi" w:cstheme="majorHAnsi"/>
          <w:i/>
          <w:iCs/>
          <w:lang w:val="en-GB"/>
        </w:rPr>
        <w:t>Public Health Nutr</w:t>
      </w:r>
      <w:r w:rsidRPr="00BC4FD2">
        <w:rPr>
          <w:rFonts w:asciiTheme="majorHAnsi" w:hAnsiTheme="majorHAnsi" w:cstheme="majorHAnsi"/>
          <w:lang w:val="en-GB"/>
        </w:rPr>
        <w:t> 2022; </w:t>
      </w:r>
      <w:r w:rsidRPr="00BC4FD2">
        <w:rPr>
          <w:rFonts w:asciiTheme="majorHAnsi" w:hAnsiTheme="majorHAnsi" w:cstheme="majorHAnsi"/>
          <w:b/>
          <w:bCs/>
          <w:lang w:val="en-GB"/>
        </w:rPr>
        <w:t>25:</w:t>
      </w:r>
      <w:r w:rsidRPr="00BC4FD2">
        <w:rPr>
          <w:rFonts w:asciiTheme="majorHAnsi" w:hAnsiTheme="majorHAnsi" w:cstheme="majorHAnsi"/>
          <w:lang w:val="en-GB"/>
        </w:rPr>
        <w:t> 1–13.</w:t>
      </w:r>
    </w:p>
    <w:p w14:paraId="1FD6637D" w14:textId="62ED6A26"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19</w:t>
      </w:r>
      <w:r w:rsidR="0034442A" w:rsidRPr="00BC4FD2">
        <w:rPr>
          <w:rFonts w:asciiTheme="majorHAnsi" w:hAnsiTheme="majorHAnsi" w:cstheme="majorHAnsi"/>
          <w:lang w:val="en-GB"/>
        </w:rPr>
        <w:tab/>
      </w:r>
      <w:bookmarkStart w:id="164" w:name="b19"/>
      <w:bookmarkStart w:id="165" w:name="id22"/>
      <w:bookmarkEnd w:id="164"/>
      <w:bookmarkEnd w:id="165"/>
      <w:r w:rsidRPr="00BC4FD2">
        <w:rPr>
          <w:rFonts w:asciiTheme="majorHAnsi" w:hAnsiTheme="majorHAnsi" w:cstheme="majorHAnsi"/>
          <w:lang w:val="en-GB"/>
        </w:rPr>
        <w:t>Thar C-M, Jackson R, Swinburn B, Mhurchu CN. A review of the uses and reliability of food balance sheets in health research. </w:t>
      </w:r>
      <w:r w:rsidRPr="00BC4FD2">
        <w:rPr>
          <w:rFonts w:asciiTheme="majorHAnsi" w:hAnsiTheme="majorHAnsi" w:cstheme="majorHAnsi"/>
          <w:i/>
          <w:iCs/>
          <w:lang w:val="en-GB"/>
        </w:rPr>
        <w:t>Nutr Rev</w:t>
      </w:r>
      <w:r w:rsidRPr="00BC4FD2">
        <w:rPr>
          <w:rFonts w:asciiTheme="majorHAnsi" w:hAnsiTheme="majorHAnsi" w:cstheme="majorHAnsi"/>
          <w:lang w:val="en-GB"/>
        </w:rPr>
        <w:t> 2020; </w:t>
      </w:r>
      <w:r w:rsidRPr="00BC4FD2">
        <w:rPr>
          <w:rFonts w:asciiTheme="majorHAnsi" w:hAnsiTheme="majorHAnsi" w:cstheme="majorHAnsi"/>
          <w:b/>
          <w:bCs/>
          <w:lang w:val="en-GB"/>
        </w:rPr>
        <w:t>78:</w:t>
      </w:r>
      <w:r w:rsidRPr="00BC4FD2">
        <w:rPr>
          <w:rFonts w:asciiTheme="majorHAnsi" w:hAnsiTheme="majorHAnsi" w:cstheme="majorHAnsi"/>
          <w:lang w:val="en-GB"/>
        </w:rPr>
        <w:t> 989–1000.</w:t>
      </w:r>
    </w:p>
    <w:p w14:paraId="4494B8E9" w14:textId="4001D582"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w:t>
      </w:r>
      <w:r w:rsidR="001277DB">
        <w:rPr>
          <w:rFonts w:asciiTheme="majorHAnsi" w:hAnsiTheme="majorHAnsi" w:cstheme="majorHAnsi"/>
          <w:lang w:val="en-GB"/>
        </w:rPr>
        <w:t>0</w:t>
      </w:r>
      <w:r w:rsidR="0034442A" w:rsidRPr="00BC4FD2">
        <w:rPr>
          <w:rFonts w:asciiTheme="majorHAnsi" w:hAnsiTheme="majorHAnsi" w:cstheme="majorHAnsi"/>
          <w:lang w:val="en-GB"/>
        </w:rPr>
        <w:tab/>
      </w:r>
      <w:bookmarkStart w:id="166" w:name="b21"/>
      <w:bookmarkStart w:id="167" w:name="id25"/>
      <w:bookmarkEnd w:id="166"/>
      <w:bookmarkEnd w:id="167"/>
      <w:r w:rsidRPr="00BC4FD2">
        <w:rPr>
          <w:rFonts w:asciiTheme="majorHAnsi" w:hAnsiTheme="majorHAnsi" w:cstheme="majorHAnsi"/>
          <w:lang w:val="en-GB"/>
        </w:rPr>
        <w:t xml:space="preserve">Karageorgou D, Lara-Castor L, Leclercq C, et al. Harmonizing </w:t>
      </w:r>
      <w:r w:rsidR="0034442A" w:rsidRPr="00BC4FD2">
        <w:rPr>
          <w:rFonts w:asciiTheme="majorHAnsi" w:hAnsiTheme="majorHAnsi" w:cstheme="majorHAnsi"/>
          <w:lang w:val="en-GB"/>
        </w:rPr>
        <w:t xml:space="preserve">dietary datasets around the world for global diet monitoring: methods from the </w:t>
      </w:r>
      <w:r w:rsidR="0070073E" w:rsidRPr="00BC4FD2">
        <w:rPr>
          <w:rFonts w:asciiTheme="majorHAnsi" w:hAnsiTheme="majorHAnsi" w:cstheme="majorHAnsi"/>
          <w:lang w:val="en-GB"/>
        </w:rPr>
        <w:t xml:space="preserve">Global Dietary Database </w:t>
      </w:r>
      <w:r w:rsidR="0034442A" w:rsidRPr="00BC4FD2">
        <w:rPr>
          <w:rFonts w:asciiTheme="majorHAnsi" w:hAnsiTheme="majorHAnsi" w:cstheme="majorHAnsi"/>
          <w:lang w:val="en-GB"/>
        </w:rPr>
        <w:t xml:space="preserve">and the </w:t>
      </w:r>
      <w:r w:rsidR="0070073E" w:rsidRPr="00BC4FD2">
        <w:rPr>
          <w:rFonts w:asciiTheme="majorHAnsi" w:hAnsiTheme="majorHAnsi" w:cstheme="majorHAnsi"/>
          <w:lang w:val="en-GB"/>
        </w:rPr>
        <w:t xml:space="preserve">Global Individual Food Consumption Data Tool </w:t>
      </w:r>
      <w:r w:rsidRPr="00BC4FD2">
        <w:rPr>
          <w:rFonts w:asciiTheme="majorHAnsi" w:hAnsiTheme="majorHAnsi" w:cstheme="majorHAnsi"/>
          <w:lang w:val="en-GB"/>
        </w:rPr>
        <w:t>(OR06-06-19). </w:t>
      </w:r>
      <w:r w:rsidRPr="00A55498">
        <w:rPr>
          <w:rFonts w:asciiTheme="majorHAnsi" w:hAnsiTheme="majorHAnsi" w:cstheme="majorHAnsi"/>
          <w:i/>
          <w:iCs/>
          <w:color w:val="FF0000"/>
          <w:lang w:val="en-GB"/>
        </w:rPr>
        <w:t>Curr Dev Nutr</w:t>
      </w:r>
      <w:r w:rsidRPr="00A55498">
        <w:rPr>
          <w:rFonts w:asciiTheme="majorHAnsi" w:hAnsiTheme="majorHAnsi" w:cstheme="majorHAnsi"/>
          <w:color w:val="FF0000"/>
          <w:lang w:val="en-GB"/>
        </w:rPr>
        <w:t> 2019; </w:t>
      </w:r>
      <w:r w:rsidRPr="00A55498">
        <w:rPr>
          <w:rFonts w:asciiTheme="majorHAnsi" w:hAnsiTheme="majorHAnsi" w:cstheme="majorHAnsi"/>
          <w:b/>
          <w:bCs/>
          <w:color w:val="FF0000"/>
          <w:lang w:val="en-GB"/>
        </w:rPr>
        <w:t>3</w:t>
      </w:r>
      <w:r w:rsidR="0034442A" w:rsidRPr="00A55498">
        <w:rPr>
          <w:rFonts w:asciiTheme="majorHAnsi" w:hAnsiTheme="majorHAnsi" w:cstheme="majorHAnsi"/>
          <w:color w:val="FF0000"/>
          <w:lang w:val="en-GB"/>
        </w:rPr>
        <w:t xml:space="preserve"> (suppl 1)</w:t>
      </w:r>
      <w:r w:rsidRPr="00A55498">
        <w:rPr>
          <w:rFonts w:asciiTheme="majorHAnsi" w:hAnsiTheme="majorHAnsi" w:cstheme="majorHAnsi"/>
          <w:b/>
          <w:bCs/>
          <w:color w:val="FF0000"/>
          <w:lang w:val="en-GB"/>
        </w:rPr>
        <w:t>:</w:t>
      </w:r>
      <w:r w:rsidRPr="00A55498">
        <w:rPr>
          <w:rFonts w:asciiTheme="majorHAnsi" w:hAnsiTheme="majorHAnsi" w:cstheme="majorHAnsi"/>
          <w:color w:val="FF0000"/>
          <w:lang w:val="en-GB"/>
        </w:rPr>
        <w:t> </w:t>
      </w:r>
      <w:r w:rsidR="00CC7AB0" w:rsidRPr="00A55498">
        <w:rPr>
          <w:rFonts w:asciiTheme="majorHAnsi" w:hAnsiTheme="majorHAnsi" w:cstheme="majorHAnsi"/>
          <w:color w:val="FF0000"/>
          <w:lang w:val="en-GB"/>
        </w:rPr>
        <w:t>nzz039.OR06-06-19</w:t>
      </w:r>
      <w:r w:rsidRPr="00A55498">
        <w:rPr>
          <w:rFonts w:asciiTheme="majorHAnsi" w:hAnsiTheme="majorHAnsi" w:cstheme="majorHAnsi"/>
          <w:color w:val="FF0000"/>
          <w:lang w:val="en-GB"/>
        </w:rPr>
        <w:t>.</w:t>
      </w:r>
      <w:r w:rsidR="00CC7AB0" w:rsidRPr="00A55498">
        <w:rPr>
          <w:rFonts w:asciiTheme="majorHAnsi" w:hAnsiTheme="majorHAnsi" w:cstheme="majorHAnsi"/>
          <w:color w:val="FF0000"/>
          <w:lang w:val="en-GB"/>
        </w:rPr>
        <w:t xml:space="preserve"> </w:t>
      </w:r>
      <w:commentRangeStart w:id="168"/>
      <w:r w:rsidR="00CC7AB0" w:rsidRPr="00BC4FD2">
        <w:rPr>
          <w:rFonts w:asciiTheme="majorHAnsi" w:hAnsiTheme="majorHAnsi" w:cstheme="majorHAnsi"/>
          <w:b/>
          <w:color w:val="FF0000"/>
          <w:lang w:val="en-GB"/>
        </w:rPr>
        <w:t>[A: details correct?]</w:t>
      </w:r>
      <w:commentRangeEnd w:id="168"/>
      <w:r w:rsidR="00BA07DB">
        <w:rPr>
          <w:rStyle w:val="CommentReference"/>
        </w:rPr>
        <w:commentReference w:id="168"/>
      </w:r>
    </w:p>
    <w:p w14:paraId="1886A314" w14:textId="7D777973" w:rsidR="00041138" w:rsidRPr="00BC4FD2" w:rsidRDefault="001277DB"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lastRenderedPageBreak/>
        <w:t>2</w:t>
      </w:r>
      <w:r>
        <w:rPr>
          <w:rFonts w:asciiTheme="majorHAnsi" w:hAnsiTheme="majorHAnsi" w:cstheme="majorHAnsi"/>
          <w:lang w:val="en-GB"/>
        </w:rPr>
        <w:t>1</w:t>
      </w:r>
      <w:r w:rsidR="00CC7AB0" w:rsidRPr="00BC4FD2">
        <w:rPr>
          <w:rFonts w:asciiTheme="majorHAnsi" w:hAnsiTheme="majorHAnsi" w:cstheme="majorHAnsi"/>
          <w:lang w:val="en-GB"/>
        </w:rPr>
        <w:tab/>
      </w:r>
      <w:bookmarkStart w:id="169" w:name="b22"/>
      <w:bookmarkStart w:id="170" w:name="id26"/>
      <w:bookmarkEnd w:id="169"/>
      <w:bookmarkEnd w:id="170"/>
      <w:r w:rsidR="00041138" w:rsidRPr="00BC4FD2">
        <w:rPr>
          <w:rFonts w:asciiTheme="majorHAnsi" w:hAnsiTheme="majorHAnsi" w:cstheme="majorHAnsi"/>
          <w:lang w:val="en-GB"/>
        </w:rPr>
        <w:t>Miller V, Singh GM, Onopa J, et al. Global Dietary Database 2017: data availability and gaps on 54 major foods, beverages and nutrients among 5.6 million children and adults from 1220 surveys worldwide. </w:t>
      </w:r>
      <w:r w:rsidR="00041138" w:rsidRPr="00BC4FD2">
        <w:rPr>
          <w:rFonts w:asciiTheme="majorHAnsi" w:hAnsiTheme="majorHAnsi" w:cstheme="majorHAnsi"/>
          <w:i/>
          <w:iCs/>
          <w:lang w:val="en-GB"/>
        </w:rPr>
        <w:t>BMJ Glob Health</w:t>
      </w:r>
      <w:r w:rsidR="00041138" w:rsidRPr="00BC4FD2">
        <w:rPr>
          <w:rFonts w:asciiTheme="majorHAnsi" w:hAnsiTheme="majorHAnsi" w:cstheme="majorHAnsi"/>
          <w:lang w:val="en-GB"/>
        </w:rPr>
        <w:t> 2021; </w:t>
      </w:r>
      <w:r w:rsidR="00041138" w:rsidRPr="00BC4FD2">
        <w:rPr>
          <w:rFonts w:asciiTheme="majorHAnsi" w:hAnsiTheme="majorHAnsi" w:cstheme="majorHAnsi"/>
          <w:b/>
          <w:bCs/>
          <w:lang w:val="en-GB"/>
        </w:rPr>
        <w:t>6:</w:t>
      </w:r>
      <w:r w:rsidR="00041138" w:rsidRPr="00BC4FD2">
        <w:rPr>
          <w:rFonts w:asciiTheme="majorHAnsi" w:hAnsiTheme="majorHAnsi" w:cstheme="majorHAnsi"/>
          <w:lang w:val="en-GB"/>
        </w:rPr>
        <w:t> e003585.</w:t>
      </w:r>
    </w:p>
    <w:p w14:paraId="5D01FF4D" w14:textId="558CA166" w:rsidR="003C003C" w:rsidRPr="00BC4FD2" w:rsidRDefault="003C003C" w:rsidP="003C003C">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w:t>
      </w:r>
      <w:r w:rsidR="001277DB">
        <w:rPr>
          <w:rFonts w:asciiTheme="majorHAnsi" w:hAnsiTheme="majorHAnsi" w:cstheme="majorHAnsi"/>
          <w:lang w:val="en-GB"/>
        </w:rPr>
        <w:t>2</w:t>
      </w:r>
      <w:r w:rsidRPr="00BC4FD2">
        <w:rPr>
          <w:rFonts w:asciiTheme="majorHAnsi" w:hAnsiTheme="majorHAnsi" w:cstheme="majorHAnsi"/>
          <w:lang w:val="en-GB"/>
        </w:rPr>
        <w:tab/>
        <w:t>Allen LH, Carriquiry AL, Murphy SP. Perspective: proposed harmonized nutrient reference values for populations. </w:t>
      </w:r>
      <w:r w:rsidRPr="00BC4FD2">
        <w:rPr>
          <w:rFonts w:asciiTheme="majorHAnsi" w:hAnsiTheme="majorHAnsi" w:cstheme="majorHAnsi"/>
          <w:i/>
          <w:iCs/>
          <w:lang w:val="en-GB"/>
        </w:rPr>
        <w:t>Adv Nutr</w:t>
      </w:r>
      <w:r w:rsidRPr="00BC4FD2">
        <w:rPr>
          <w:rFonts w:asciiTheme="majorHAnsi" w:hAnsiTheme="majorHAnsi" w:cstheme="majorHAnsi"/>
          <w:lang w:val="en-GB"/>
        </w:rPr>
        <w:t> 2020; </w:t>
      </w:r>
      <w:r w:rsidRPr="00BC4FD2">
        <w:rPr>
          <w:rFonts w:asciiTheme="majorHAnsi" w:hAnsiTheme="majorHAnsi" w:cstheme="majorHAnsi"/>
          <w:b/>
          <w:bCs/>
          <w:lang w:val="en-GB"/>
        </w:rPr>
        <w:t>11:</w:t>
      </w:r>
      <w:r w:rsidRPr="00BC4FD2">
        <w:rPr>
          <w:rFonts w:asciiTheme="majorHAnsi" w:hAnsiTheme="majorHAnsi" w:cstheme="majorHAnsi"/>
          <w:lang w:val="en-GB"/>
        </w:rPr>
        <w:t> 469–83.</w:t>
      </w:r>
    </w:p>
    <w:p w14:paraId="4DCF6491" w14:textId="155BB5C4" w:rsidR="003C003C" w:rsidRPr="00BC4FD2" w:rsidRDefault="001277DB" w:rsidP="003C003C">
      <w:pPr>
        <w:widowControl w:val="0"/>
        <w:pBdr>
          <w:top w:val="nil"/>
          <w:left w:val="nil"/>
          <w:bottom w:val="nil"/>
          <w:right w:val="nil"/>
          <w:between w:val="nil"/>
        </w:pBdr>
        <w:spacing w:line="360" w:lineRule="auto"/>
        <w:ind w:left="264" w:hanging="264"/>
        <w:rPr>
          <w:rFonts w:asciiTheme="majorHAnsi" w:hAnsiTheme="majorHAnsi" w:cstheme="majorHAnsi"/>
          <w:lang w:val="en-GB"/>
        </w:rPr>
      </w:pPr>
      <w:r>
        <w:rPr>
          <w:rFonts w:asciiTheme="majorHAnsi" w:hAnsiTheme="majorHAnsi" w:cstheme="majorHAnsi"/>
          <w:lang w:val="en-GB"/>
        </w:rPr>
        <w:t>23</w:t>
      </w:r>
      <w:r w:rsidR="003C003C" w:rsidRPr="00BC4FD2">
        <w:rPr>
          <w:rFonts w:asciiTheme="majorHAnsi" w:hAnsiTheme="majorHAnsi" w:cstheme="majorHAnsi"/>
          <w:lang w:val="en-GB"/>
        </w:rPr>
        <w:tab/>
        <w:t>Renwick AG, Flynn A, Fletcher RJ, Müller DJG, Tuijtelaars S, Verhagen H. Risk–benefit analysis of micronutrients. </w:t>
      </w:r>
      <w:r w:rsidR="003C003C" w:rsidRPr="00BC4FD2">
        <w:rPr>
          <w:rFonts w:asciiTheme="majorHAnsi" w:hAnsiTheme="majorHAnsi" w:cstheme="majorHAnsi"/>
          <w:i/>
          <w:iCs/>
          <w:lang w:val="en-GB"/>
        </w:rPr>
        <w:t>Food Chem Toxicol</w:t>
      </w:r>
      <w:r w:rsidR="003C003C" w:rsidRPr="00BC4FD2">
        <w:rPr>
          <w:rFonts w:asciiTheme="majorHAnsi" w:hAnsiTheme="majorHAnsi" w:cstheme="majorHAnsi"/>
          <w:lang w:val="en-GB"/>
        </w:rPr>
        <w:t> 2004; </w:t>
      </w:r>
      <w:r w:rsidR="003C003C" w:rsidRPr="00BC4FD2">
        <w:rPr>
          <w:rFonts w:asciiTheme="majorHAnsi" w:hAnsiTheme="majorHAnsi" w:cstheme="majorHAnsi"/>
          <w:b/>
          <w:bCs/>
          <w:lang w:val="en-GB"/>
        </w:rPr>
        <w:t>42:</w:t>
      </w:r>
      <w:r w:rsidR="003C003C" w:rsidRPr="00BC4FD2">
        <w:rPr>
          <w:rFonts w:asciiTheme="majorHAnsi" w:hAnsiTheme="majorHAnsi" w:cstheme="majorHAnsi"/>
          <w:lang w:val="en-GB"/>
        </w:rPr>
        <w:t> 1903–22.</w:t>
      </w:r>
    </w:p>
    <w:p w14:paraId="002B0758" w14:textId="644E7525"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w:t>
      </w:r>
      <w:r w:rsidR="001277DB">
        <w:rPr>
          <w:rFonts w:asciiTheme="majorHAnsi" w:hAnsiTheme="majorHAnsi" w:cstheme="majorHAnsi"/>
          <w:lang w:val="en-GB"/>
        </w:rPr>
        <w:t>4</w:t>
      </w:r>
      <w:r w:rsidR="00CC7AB0" w:rsidRPr="00BC4FD2">
        <w:rPr>
          <w:rFonts w:asciiTheme="majorHAnsi" w:hAnsiTheme="majorHAnsi" w:cstheme="majorHAnsi"/>
          <w:lang w:val="en-GB"/>
        </w:rPr>
        <w:tab/>
      </w:r>
      <w:bookmarkStart w:id="171" w:name="b23"/>
      <w:bookmarkStart w:id="172" w:name="id27"/>
      <w:bookmarkEnd w:id="171"/>
      <w:bookmarkEnd w:id="172"/>
      <w:r w:rsidRPr="00BC4FD2">
        <w:rPr>
          <w:rFonts w:asciiTheme="majorHAnsi" w:hAnsiTheme="majorHAnsi" w:cstheme="majorHAnsi"/>
          <w:lang w:val="en-GB"/>
        </w:rPr>
        <w:t>Passarelli S, Free CM, Allen LH, et al. Estimating national and subnational nutrient intake distributions of global diets. </w:t>
      </w:r>
      <w:r w:rsidRPr="00BC4FD2">
        <w:rPr>
          <w:rFonts w:asciiTheme="majorHAnsi" w:hAnsiTheme="majorHAnsi" w:cstheme="majorHAnsi"/>
          <w:i/>
          <w:iCs/>
          <w:lang w:val="en-GB"/>
        </w:rPr>
        <w:t>Am J Clin Nutr</w:t>
      </w:r>
      <w:r w:rsidRPr="00BC4FD2">
        <w:rPr>
          <w:rFonts w:asciiTheme="majorHAnsi" w:hAnsiTheme="majorHAnsi" w:cstheme="majorHAnsi"/>
          <w:lang w:val="en-GB"/>
        </w:rPr>
        <w:t> 2022; </w:t>
      </w:r>
      <w:r w:rsidRPr="00BC4FD2">
        <w:rPr>
          <w:rFonts w:asciiTheme="majorHAnsi" w:hAnsiTheme="majorHAnsi" w:cstheme="majorHAnsi"/>
          <w:b/>
          <w:bCs/>
          <w:lang w:val="en-GB"/>
        </w:rPr>
        <w:t>116:</w:t>
      </w:r>
      <w:r w:rsidRPr="00BC4FD2">
        <w:rPr>
          <w:rFonts w:asciiTheme="majorHAnsi" w:hAnsiTheme="majorHAnsi" w:cstheme="majorHAnsi"/>
          <w:lang w:val="en-GB"/>
        </w:rPr>
        <w:t> 551–60.</w:t>
      </w:r>
    </w:p>
    <w:p w14:paraId="677EBBDD" w14:textId="062D46D3"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bookmarkStart w:id="173" w:name="b24"/>
      <w:bookmarkStart w:id="174" w:name="id28"/>
      <w:bookmarkEnd w:id="173"/>
      <w:bookmarkEnd w:id="174"/>
      <w:r w:rsidRPr="00BC4FD2">
        <w:rPr>
          <w:rFonts w:asciiTheme="majorHAnsi" w:hAnsiTheme="majorHAnsi" w:cstheme="majorHAnsi"/>
          <w:lang w:val="en-GB"/>
        </w:rPr>
        <w:t>25</w:t>
      </w:r>
      <w:r w:rsidR="006D5CC4" w:rsidRPr="00BC4FD2">
        <w:rPr>
          <w:rFonts w:asciiTheme="majorHAnsi" w:hAnsiTheme="majorHAnsi" w:cstheme="majorHAnsi"/>
          <w:lang w:val="en-GB"/>
        </w:rPr>
        <w:tab/>
      </w:r>
      <w:bookmarkStart w:id="175" w:name="b25"/>
      <w:bookmarkStart w:id="176" w:name="id29"/>
      <w:bookmarkEnd w:id="175"/>
      <w:bookmarkEnd w:id="176"/>
      <w:r w:rsidRPr="00BC4FD2">
        <w:rPr>
          <w:rFonts w:asciiTheme="majorHAnsi" w:hAnsiTheme="majorHAnsi" w:cstheme="majorHAnsi"/>
          <w:lang w:val="en-GB"/>
        </w:rPr>
        <w:t xml:space="preserve">National Research Council (US) Subcommittee on Criteria for Dietary Evaluation. Nutrient </w:t>
      </w:r>
      <w:r w:rsidR="006D5CC4" w:rsidRPr="00A55498">
        <w:rPr>
          <w:rFonts w:asciiTheme="majorHAnsi" w:hAnsiTheme="majorHAnsi" w:cstheme="majorHAnsi"/>
          <w:lang w:val="en-GB"/>
        </w:rPr>
        <w:t>adequacy: assessment using food consumption surve</w:t>
      </w:r>
      <w:r w:rsidRPr="00BC4FD2">
        <w:rPr>
          <w:rFonts w:asciiTheme="majorHAnsi" w:hAnsiTheme="majorHAnsi" w:cstheme="majorHAnsi"/>
          <w:lang w:val="en-GB"/>
        </w:rPr>
        <w:t>ys. Washington</w:t>
      </w:r>
      <w:r w:rsidR="006D5CC4" w:rsidRPr="00A55498">
        <w:rPr>
          <w:rFonts w:asciiTheme="majorHAnsi" w:hAnsiTheme="majorHAnsi" w:cstheme="majorHAnsi"/>
          <w:lang w:val="en-GB"/>
        </w:rPr>
        <w:t xml:space="preserve">, DC: </w:t>
      </w:r>
      <w:r w:rsidRPr="00BC4FD2">
        <w:rPr>
          <w:rFonts w:asciiTheme="majorHAnsi" w:hAnsiTheme="majorHAnsi" w:cstheme="majorHAnsi"/>
          <w:lang w:val="en-GB"/>
        </w:rPr>
        <w:t>National Academies Press, 1986.</w:t>
      </w:r>
    </w:p>
    <w:p w14:paraId="03FA0AC6" w14:textId="72EBDB73"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26</w:t>
      </w:r>
      <w:r w:rsidR="006D5CC4" w:rsidRPr="00A55498">
        <w:rPr>
          <w:rFonts w:asciiTheme="majorHAnsi" w:hAnsiTheme="majorHAnsi" w:cstheme="majorHAnsi"/>
          <w:lang w:val="en-GB"/>
        </w:rPr>
        <w:tab/>
      </w:r>
      <w:bookmarkStart w:id="177" w:name="b26"/>
      <w:bookmarkStart w:id="178" w:name="id30"/>
      <w:bookmarkEnd w:id="177"/>
      <w:bookmarkEnd w:id="178"/>
      <w:r w:rsidRPr="00BC4FD2">
        <w:rPr>
          <w:rFonts w:asciiTheme="majorHAnsi" w:hAnsiTheme="majorHAnsi" w:cstheme="majorHAnsi"/>
          <w:lang w:val="en-GB"/>
        </w:rPr>
        <w:t>World Bank</w:t>
      </w:r>
      <w:r w:rsidR="006D5CC4" w:rsidRPr="00A55498">
        <w:rPr>
          <w:rFonts w:asciiTheme="majorHAnsi" w:hAnsiTheme="majorHAnsi" w:cstheme="majorHAnsi"/>
          <w:lang w:val="en-GB"/>
        </w:rPr>
        <w:t xml:space="preserve"> Group</w:t>
      </w:r>
      <w:r w:rsidRPr="00BC4FD2">
        <w:rPr>
          <w:rFonts w:asciiTheme="majorHAnsi" w:hAnsiTheme="majorHAnsi" w:cstheme="majorHAnsi"/>
          <w:lang w:val="en-GB"/>
        </w:rPr>
        <w:t xml:space="preserve">. Population, total. </w:t>
      </w:r>
      <w:r w:rsidR="006D5CC4" w:rsidRPr="00A55498">
        <w:t>https://data.worldbank.org/indicator/SP.POP.TOTL</w:t>
      </w:r>
      <w:r w:rsidR="006D5CC4" w:rsidRPr="00BC4FD2">
        <w:rPr>
          <w:rFonts w:asciiTheme="majorHAnsi" w:hAnsiTheme="majorHAnsi" w:cstheme="majorHAnsi"/>
          <w:lang w:val="en-GB"/>
        </w:rPr>
        <w:t xml:space="preserve"> (accessed </w:t>
      </w:r>
      <w:del w:id="179" w:author="Chris Free" w:date="2024-08-07T14:09:00Z">
        <w:r w:rsidR="006D5CC4" w:rsidRPr="00A55498" w:rsidDel="00BA07DB">
          <w:rPr>
            <w:rFonts w:asciiTheme="majorHAnsi" w:hAnsiTheme="majorHAnsi" w:cstheme="majorHAnsi"/>
            <w:color w:val="FF0000"/>
            <w:lang w:val="en-GB"/>
          </w:rPr>
          <w:delText xml:space="preserve">xxx </w:delText>
        </w:r>
      </w:del>
      <w:ins w:id="180" w:author="Chris Free" w:date="2024-08-07T14:09:00Z">
        <w:r w:rsidR="00BA07DB">
          <w:rPr>
            <w:rFonts w:asciiTheme="majorHAnsi" w:hAnsiTheme="majorHAnsi" w:cstheme="majorHAnsi"/>
            <w:color w:val="FF0000"/>
            <w:lang w:val="en-GB"/>
          </w:rPr>
          <w:t>May</w:t>
        </w:r>
        <w:r w:rsidR="00BA07DB" w:rsidRPr="00A55498">
          <w:rPr>
            <w:rFonts w:asciiTheme="majorHAnsi" w:hAnsiTheme="majorHAnsi" w:cstheme="majorHAnsi"/>
            <w:color w:val="FF0000"/>
            <w:lang w:val="en-GB"/>
          </w:rPr>
          <w:t xml:space="preserve"> </w:t>
        </w:r>
      </w:ins>
      <w:del w:id="181" w:author="Chris Free" w:date="2024-08-07T14:09:00Z">
        <w:r w:rsidR="006D5CC4" w:rsidRPr="00A55498" w:rsidDel="00BA07DB">
          <w:rPr>
            <w:rFonts w:asciiTheme="majorHAnsi" w:hAnsiTheme="majorHAnsi" w:cstheme="majorHAnsi"/>
            <w:color w:val="FF0000"/>
            <w:lang w:val="en-GB"/>
          </w:rPr>
          <w:delText>xx</w:delText>
        </w:r>
      </w:del>
      <w:ins w:id="182" w:author="Chris Free" w:date="2024-08-07T14:09:00Z">
        <w:r w:rsidR="00BA07DB">
          <w:rPr>
            <w:rFonts w:asciiTheme="majorHAnsi" w:hAnsiTheme="majorHAnsi" w:cstheme="majorHAnsi"/>
            <w:color w:val="FF0000"/>
            <w:lang w:val="en-GB"/>
          </w:rPr>
          <w:t>26</w:t>
        </w:r>
      </w:ins>
      <w:r w:rsidR="006D5CC4" w:rsidRPr="00A55498">
        <w:rPr>
          <w:rFonts w:asciiTheme="majorHAnsi" w:hAnsiTheme="majorHAnsi" w:cstheme="majorHAnsi"/>
          <w:color w:val="FF0000"/>
          <w:lang w:val="en-GB"/>
        </w:rPr>
        <w:t xml:space="preserve">, </w:t>
      </w:r>
      <w:del w:id="183" w:author="Chris Free" w:date="2024-08-07T14:09:00Z">
        <w:r w:rsidR="006D5CC4" w:rsidRPr="00A55498" w:rsidDel="00BA07DB">
          <w:rPr>
            <w:rFonts w:asciiTheme="majorHAnsi" w:hAnsiTheme="majorHAnsi" w:cstheme="majorHAnsi"/>
            <w:color w:val="FF0000"/>
            <w:lang w:val="en-GB"/>
          </w:rPr>
          <w:delText>xxxx</w:delText>
        </w:r>
      </w:del>
      <w:ins w:id="184" w:author="Chris Free" w:date="2024-08-07T14:09:00Z">
        <w:r w:rsidR="00BA07DB">
          <w:rPr>
            <w:rFonts w:asciiTheme="majorHAnsi" w:hAnsiTheme="majorHAnsi" w:cstheme="majorHAnsi"/>
            <w:color w:val="FF0000"/>
            <w:lang w:val="en-GB"/>
          </w:rPr>
          <w:t>2022</w:t>
        </w:r>
      </w:ins>
      <w:r w:rsidR="006D5CC4" w:rsidRPr="00BC4FD2">
        <w:rPr>
          <w:rFonts w:asciiTheme="majorHAnsi" w:hAnsiTheme="majorHAnsi" w:cstheme="majorHAnsi"/>
          <w:lang w:val="en-GB"/>
        </w:rPr>
        <w:t xml:space="preserve">). </w:t>
      </w:r>
      <w:commentRangeStart w:id="185"/>
      <w:r w:rsidR="006D5CC4" w:rsidRPr="00BC4FD2">
        <w:rPr>
          <w:rFonts w:asciiTheme="majorHAnsi" w:hAnsiTheme="majorHAnsi" w:cstheme="majorHAnsi"/>
          <w:b/>
          <w:color w:val="FF0000"/>
          <w:lang w:val="en-GB"/>
        </w:rPr>
        <w:t>[A: URL correct? please add accessed date]</w:t>
      </w:r>
      <w:commentRangeEnd w:id="185"/>
      <w:r w:rsidR="00BA07DB">
        <w:rPr>
          <w:rStyle w:val="CommentReference"/>
        </w:rPr>
        <w:commentReference w:id="185"/>
      </w:r>
    </w:p>
    <w:p w14:paraId="74E9A672" w14:textId="1EAE7A81" w:rsidR="00041138" w:rsidRPr="00BC4FD2"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w:t>
      </w:r>
      <w:r w:rsidR="001277DB">
        <w:rPr>
          <w:rFonts w:asciiTheme="majorHAnsi" w:hAnsiTheme="majorHAnsi" w:cstheme="majorHAnsi"/>
          <w:lang w:val="en-GB"/>
        </w:rPr>
        <w:t>7</w:t>
      </w:r>
      <w:r w:rsidR="00CC7AB0" w:rsidRPr="00BC4FD2">
        <w:rPr>
          <w:rFonts w:asciiTheme="majorHAnsi" w:hAnsiTheme="majorHAnsi" w:cstheme="majorHAnsi"/>
          <w:lang w:val="en-GB"/>
        </w:rPr>
        <w:tab/>
      </w:r>
      <w:bookmarkStart w:id="186" w:name="b28"/>
      <w:bookmarkStart w:id="187" w:name="id33"/>
      <w:bookmarkEnd w:id="186"/>
      <w:bookmarkEnd w:id="187"/>
      <w:r w:rsidRPr="00BC4FD2">
        <w:rPr>
          <w:rFonts w:asciiTheme="majorHAnsi" w:hAnsiTheme="majorHAnsi" w:cstheme="majorHAnsi"/>
          <w:lang w:val="en-GB"/>
        </w:rPr>
        <w:t>Lips P, van Schoor NM, de Jongh RT. Diet, sun, and lifestyle as determinants of vitamin D status. </w:t>
      </w:r>
      <w:r w:rsidRPr="00BC4FD2">
        <w:rPr>
          <w:rFonts w:asciiTheme="majorHAnsi" w:hAnsiTheme="majorHAnsi" w:cstheme="majorHAnsi"/>
          <w:i/>
          <w:iCs/>
          <w:lang w:val="en-GB"/>
        </w:rPr>
        <w:t>Ann N Y Acad Sci</w:t>
      </w:r>
      <w:r w:rsidRPr="00BC4FD2">
        <w:rPr>
          <w:rFonts w:asciiTheme="majorHAnsi" w:hAnsiTheme="majorHAnsi" w:cstheme="majorHAnsi"/>
          <w:lang w:val="en-GB"/>
        </w:rPr>
        <w:t> 2014; </w:t>
      </w:r>
      <w:r w:rsidRPr="00BC4FD2">
        <w:rPr>
          <w:rFonts w:asciiTheme="majorHAnsi" w:hAnsiTheme="majorHAnsi" w:cstheme="majorHAnsi"/>
          <w:b/>
          <w:bCs/>
          <w:lang w:val="en-GB"/>
        </w:rPr>
        <w:t>1317:</w:t>
      </w:r>
      <w:r w:rsidRPr="00BC4FD2">
        <w:rPr>
          <w:rFonts w:asciiTheme="majorHAnsi" w:hAnsiTheme="majorHAnsi" w:cstheme="majorHAnsi"/>
          <w:lang w:val="en-GB"/>
        </w:rPr>
        <w:t> 92–98.</w:t>
      </w:r>
    </w:p>
    <w:p w14:paraId="42A3662A" w14:textId="27AC486D" w:rsidR="00041138" w:rsidRPr="00BC4FD2" w:rsidRDefault="001277DB"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BC4FD2">
        <w:rPr>
          <w:rFonts w:asciiTheme="majorHAnsi" w:hAnsiTheme="majorHAnsi" w:cstheme="majorHAnsi"/>
          <w:lang w:val="en-GB"/>
        </w:rPr>
        <w:t>2</w:t>
      </w:r>
      <w:r>
        <w:rPr>
          <w:rFonts w:asciiTheme="majorHAnsi" w:hAnsiTheme="majorHAnsi" w:cstheme="majorHAnsi"/>
          <w:lang w:val="en-GB"/>
        </w:rPr>
        <w:t>8</w:t>
      </w:r>
      <w:r w:rsidR="00C1661D" w:rsidRPr="00A55498">
        <w:rPr>
          <w:rFonts w:asciiTheme="majorHAnsi" w:hAnsiTheme="majorHAnsi" w:cstheme="majorHAnsi"/>
          <w:lang w:val="en-GB"/>
        </w:rPr>
        <w:tab/>
        <w:t>Institute of Medicine</w:t>
      </w:r>
      <w:r w:rsidR="00041138" w:rsidRPr="00BC4FD2">
        <w:rPr>
          <w:rFonts w:asciiTheme="majorHAnsi" w:hAnsiTheme="majorHAnsi" w:cstheme="majorHAnsi"/>
          <w:lang w:val="en-GB"/>
        </w:rPr>
        <w:t xml:space="preserve">. Dietary </w:t>
      </w:r>
      <w:r w:rsidR="00C1661D" w:rsidRPr="00A55498">
        <w:rPr>
          <w:rFonts w:asciiTheme="majorHAnsi" w:hAnsiTheme="majorHAnsi" w:cstheme="majorHAnsi"/>
          <w:lang w:val="en-GB"/>
        </w:rPr>
        <w:t>reference intakes for water, potassium, sodium, chloride, and sulfate</w:t>
      </w:r>
      <w:r w:rsidR="00041138" w:rsidRPr="00BC4FD2">
        <w:rPr>
          <w:rFonts w:asciiTheme="majorHAnsi" w:hAnsiTheme="majorHAnsi" w:cstheme="majorHAnsi"/>
          <w:lang w:val="en-GB"/>
        </w:rPr>
        <w:t>. Washington, DC: National Academies Press, 2005.</w:t>
      </w:r>
    </w:p>
    <w:p w14:paraId="119331C0" w14:textId="34C4D209" w:rsidR="00041138" w:rsidRPr="00BC4FD2" w:rsidRDefault="001277DB"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Pr>
          <w:rFonts w:asciiTheme="majorHAnsi" w:hAnsiTheme="majorHAnsi" w:cstheme="majorHAnsi"/>
          <w:lang w:val="en-GB"/>
        </w:rPr>
        <w:t>29</w:t>
      </w:r>
      <w:r w:rsidR="00C1661D" w:rsidRPr="00A55498">
        <w:rPr>
          <w:rFonts w:asciiTheme="majorHAnsi" w:hAnsiTheme="majorHAnsi" w:cstheme="majorHAnsi"/>
          <w:lang w:val="en-GB"/>
        </w:rPr>
        <w:tab/>
      </w:r>
      <w:bookmarkStart w:id="188" w:name="b30"/>
      <w:bookmarkStart w:id="189" w:name="id35"/>
      <w:bookmarkEnd w:id="188"/>
      <w:bookmarkEnd w:id="189"/>
      <w:r w:rsidR="00041138" w:rsidRPr="00BC4FD2">
        <w:rPr>
          <w:rFonts w:asciiTheme="majorHAnsi" w:hAnsiTheme="majorHAnsi" w:cstheme="majorHAnsi"/>
          <w:lang w:val="en-GB"/>
        </w:rPr>
        <w:t xml:space="preserve">WHO. Calcium and </w:t>
      </w:r>
      <w:r w:rsidR="00C1661D" w:rsidRPr="00A55498">
        <w:rPr>
          <w:rFonts w:asciiTheme="majorHAnsi" w:hAnsiTheme="majorHAnsi" w:cstheme="majorHAnsi"/>
          <w:lang w:val="en-GB"/>
        </w:rPr>
        <w:t>magnesium in drinking</w:t>
      </w:r>
      <w:r w:rsidR="00041138" w:rsidRPr="00BC4FD2">
        <w:rPr>
          <w:rFonts w:asciiTheme="majorHAnsi" w:hAnsiTheme="majorHAnsi" w:cstheme="majorHAnsi"/>
          <w:lang w:val="en-GB"/>
        </w:rPr>
        <w:t xml:space="preserve">‐water: </w:t>
      </w:r>
      <w:r w:rsidR="00C1661D" w:rsidRPr="00A55498">
        <w:rPr>
          <w:rFonts w:asciiTheme="majorHAnsi" w:hAnsiTheme="majorHAnsi" w:cstheme="majorHAnsi"/>
          <w:lang w:val="en-GB"/>
        </w:rPr>
        <w:t>public health significance</w:t>
      </w:r>
      <w:r w:rsidR="00041138" w:rsidRPr="00BC4FD2">
        <w:rPr>
          <w:rFonts w:asciiTheme="majorHAnsi" w:hAnsiTheme="majorHAnsi" w:cstheme="majorHAnsi"/>
          <w:lang w:val="en-GB"/>
        </w:rPr>
        <w:t>. Geneva: World Health Organization, 2009</w:t>
      </w:r>
      <w:r w:rsidR="00C1661D" w:rsidRPr="00A55498">
        <w:rPr>
          <w:rFonts w:asciiTheme="majorHAnsi" w:hAnsiTheme="majorHAnsi" w:cstheme="majorHAnsi"/>
          <w:lang w:val="en-GB"/>
        </w:rPr>
        <w:t>.</w:t>
      </w:r>
    </w:p>
    <w:p w14:paraId="3C361F70" w14:textId="02A5E110"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bookmarkStart w:id="190" w:name="b32"/>
      <w:bookmarkStart w:id="191" w:name="id39"/>
      <w:bookmarkEnd w:id="190"/>
      <w:bookmarkEnd w:id="191"/>
      <w:r w:rsidRPr="00BC4FD2">
        <w:rPr>
          <w:rFonts w:asciiTheme="majorHAnsi" w:hAnsiTheme="majorHAnsi" w:cstheme="majorHAnsi"/>
          <w:lang w:val="en-GB"/>
        </w:rPr>
        <w:t>3</w:t>
      </w:r>
      <w:r w:rsidR="001277DB">
        <w:rPr>
          <w:rFonts w:asciiTheme="majorHAnsi" w:hAnsiTheme="majorHAnsi" w:cstheme="majorHAnsi"/>
          <w:lang w:val="en-GB"/>
        </w:rPr>
        <w:t>0</w:t>
      </w:r>
      <w:r w:rsidR="00CC7AB0" w:rsidRPr="00BC4FD2">
        <w:rPr>
          <w:rFonts w:asciiTheme="majorHAnsi" w:hAnsiTheme="majorHAnsi" w:cstheme="majorHAnsi"/>
          <w:lang w:val="en-GB"/>
        </w:rPr>
        <w:tab/>
      </w:r>
      <w:bookmarkStart w:id="192" w:name="b33"/>
      <w:bookmarkStart w:id="193" w:name="id40"/>
      <w:bookmarkEnd w:id="192"/>
      <w:bookmarkEnd w:id="193"/>
      <w:r w:rsidRPr="00BC4FD2">
        <w:rPr>
          <w:rFonts w:asciiTheme="majorHAnsi" w:hAnsiTheme="majorHAnsi" w:cstheme="majorHAnsi"/>
          <w:lang w:val="en-GB"/>
        </w:rPr>
        <w:t>Miller LV, Krebs NF, Hambidge KM. A</w:t>
      </w:r>
      <w:r w:rsidRPr="00CE1C30">
        <w:rPr>
          <w:rFonts w:asciiTheme="majorHAnsi" w:hAnsiTheme="majorHAnsi" w:cstheme="majorHAnsi"/>
          <w:lang w:val="en-GB"/>
        </w:rPr>
        <w:t xml:space="preserve"> mathematical model of zinc absorption in humans as a function of dietary zinc and phytate. </w:t>
      </w:r>
      <w:r w:rsidRPr="00CE1C30">
        <w:rPr>
          <w:rFonts w:asciiTheme="majorHAnsi" w:hAnsiTheme="majorHAnsi" w:cstheme="majorHAnsi"/>
          <w:i/>
          <w:iCs/>
          <w:lang w:val="en-GB"/>
        </w:rPr>
        <w:t>J Nutr</w:t>
      </w:r>
      <w:r w:rsidRPr="00CE1C30">
        <w:rPr>
          <w:rFonts w:asciiTheme="majorHAnsi" w:hAnsiTheme="majorHAnsi" w:cstheme="majorHAnsi"/>
          <w:lang w:val="en-GB"/>
        </w:rPr>
        <w:t> 2007; </w:t>
      </w:r>
      <w:r w:rsidRPr="00CE1C30">
        <w:rPr>
          <w:rFonts w:asciiTheme="majorHAnsi" w:hAnsiTheme="majorHAnsi" w:cstheme="majorHAnsi"/>
          <w:b/>
          <w:bCs/>
          <w:lang w:val="en-GB"/>
        </w:rPr>
        <w:t>137:</w:t>
      </w:r>
      <w:r w:rsidRPr="00CE1C30">
        <w:rPr>
          <w:rFonts w:asciiTheme="majorHAnsi" w:hAnsiTheme="majorHAnsi" w:cstheme="majorHAnsi"/>
          <w:lang w:val="en-GB"/>
        </w:rPr>
        <w:t> 135–41.</w:t>
      </w:r>
    </w:p>
    <w:p w14:paraId="0360F078" w14:textId="06DE0720"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1</w:t>
      </w:r>
      <w:r w:rsidR="00CC7AB0" w:rsidRPr="00CE1C30">
        <w:rPr>
          <w:rFonts w:asciiTheme="majorHAnsi" w:hAnsiTheme="majorHAnsi" w:cstheme="majorHAnsi"/>
          <w:lang w:val="en-GB"/>
        </w:rPr>
        <w:tab/>
      </w:r>
      <w:bookmarkStart w:id="194" w:name="b34"/>
      <w:bookmarkStart w:id="195" w:name="id41"/>
      <w:bookmarkEnd w:id="194"/>
      <w:bookmarkEnd w:id="195"/>
      <w:r w:rsidRPr="00CE1C30">
        <w:rPr>
          <w:rFonts w:asciiTheme="majorHAnsi" w:hAnsiTheme="majorHAnsi" w:cstheme="majorHAnsi"/>
          <w:lang w:val="en-GB"/>
        </w:rPr>
        <w:t>Hurrell RF, Reddy MB, Juillerat M, Cook JD. Meat protein fractions enhance nonheme iron absorption in humans. </w:t>
      </w:r>
      <w:r w:rsidRPr="00CE1C30">
        <w:rPr>
          <w:rFonts w:asciiTheme="majorHAnsi" w:hAnsiTheme="majorHAnsi" w:cstheme="majorHAnsi"/>
          <w:i/>
          <w:iCs/>
          <w:lang w:val="en-GB"/>
        </w:rPr>
        <w:t>J Nutr</w:t>
      </w:r>
      <w:r w:rsidRPr="00CE1C30">
        <w:rPr>
          <w:rFonts w:asciiTheme="majorHAnsi" w:hAnsiTheme="majorHAnsi" w:cstheme="majorHAnsi"/>
          <w:lang w:val="en-GB"/>
        </w:rPr>
        <w:t> 2006; </w:t>
      </w:r>
      <w:r w:rsidRPr="00CE1C30">
        <w:rPr>
          <w:rFonts w:asciiTheme="majorHAnsi" w:hAnsiTheme="majorHAnsi" w:cstheme="majorHAnsi"/>
          <w:b/>
          <w:bCs/>
          <w:lang w:val="en-GB"/>
        </w:rPr>
        <w:t>136:</w:t>
      </w:r>
      <w:r w:rsidRPr="00CE1C30">
        <w:rPr>
          <w:rFonts w:asciiTheme="majorHAnsi" w:hAnsiTheme="majorHAnsi" w:cstheme="majorHAnsi"/>
          <w:lang w:val="en-GB"/>
        </w:rPr>
        <w:t> 2808–12.</w:t>
      </w:r>
    </w:p>
    <w:p w14:paraId="38F5EAD6" w14:textId="4617092F"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2</w:t>
      </w:r>
      <w:r w:rsidR="00CC7AB0" w:rsidRPr="00CE1C30">
        <w:rPr>
          <w:rFonts w:asciiTheme="majorHAnsi" w:hAnsiTheme="majorHAnsi" w:cstheme="majorHAnsi"/>
          <w:lang w:val="en-GB"/>
        </w:rPr>
        <w:tab/>
      </w:r>
      <w:bookmarkStart w:id="196" w:name="b35"/>
      <w:bookmarkStart w:id="197" w:name="id42"/>
      <w:bookmarkEnd w:id="196"/>
      <w:bookmarkEnd w:id="197"/>
      <w:r w:rsidRPr="00CE1C30">
        <w:rPr>
          <w:rFonts w:asciiTheme="majorHAnsi" w:hAnsiTheme="majorHAnsi" w:cstheme="majorHAnsi"/>
          <w:lang w:val="en-GB"/>
        </w:rPr>
        <w:t xml:space="preserve">Weaver CM, Wastney M, Fletcher A, Lividini K. An </w:t>
      </w:r>
      <w:r w:rsidR="00CC7AB0" w:rsidRPr="00CE1C30">
        <w:rPr>
          <w:rFonts w:asciiTheme="majorHAnsi" w:hAnsiTheme="majorHAnsi" w:cstheme="majorHAnsi"/>
          <w:lang w:val="en-GB"/>
        </w:rPr>
        <w:t>algorithm to assess calcium bioavailability from foods</w:t>
      </w:r>
      <w:r w:rsidRPr="00CE1C30">
        <w:rPr>
          <w:rFonts w:asciiTheme="majorHAnsi" w:hAnsiTheme="majorHAnsi" w:cstheme="majorHAnsi"/>
          <w:lang w:val="en-GB"/>
        </w:rPr>
        <w:t>. </w:t>
      </w:r>
      <w:r w:rsidRPr="00CE1C30">
        <w:rPr>
          <w:rFonts w:asciiTheme="majorHAnsi" w:hAnsiTheme="majorHAnsi" w:cstheme="majorHAnsi"/>
          <w:i/>
          <w:iCs/>
          <w:lang w:val="en-GB"/>
        </w:rPr>
        <w:t>J Nutr</w:t>
      </w:r>
      <w:r w:rsidRPr="00CE1C30">
        <w:rPr>
          <w:rFonts w:asciiTheme="majorHAnsi" w:hAnsiTheme="majorHAnsi" w:cstheme="majorHAnsi"/>
          <w:lang w:val="en-GB"/>
        </w:rPr>
        <w:t> 2024; </w:t>
      </w:r>
      <w:r w:rsidRPr="00CE1C30">
        <w:rPr>
          <w:rFonts w:asciiTheme="majorHAnsi" w:hAnsiTheme="majorHAnsi" w:cstheme="majorHAnsi"/>
          <w:b/>
          <w:bCs/>
          <w:lang w:val="en-GB"/>
        </w:rPr>
        <w:t>154:</w:t>
      </w:r>
      <w:r w:rsidRPr="00CE1C30">
        <w:rPr>
          <w:rFonts w:asciiTheme="majorHAnsi" w:hAnsiTheme="majorHAnsi" w:cstheme="majorHAnsi"/>
          <w:lang w:val="en-GB"/>
        </w:rPr>
        <w:t> 921–27.</w:t>
      </w:r>
    </w:p>
    <w:p w14:paraId="4D3ED2E8" w14:textId="73781E01"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3</w:t>
      </w:r>
      <w:r w:rsidR="00CC7AB0" w:rsidRPr="00CE1C30">
        <w:rPr>
          <w:rFonts w:asciiTheme="majorHAnsi" w:hAnsiTheme="majorHAnsi" w:cstheme="majorHAnsi"/>
          <w:lang w:val="en-GB"/>
        </w:rPr>
        <w:tab/>
      </w:r>
      <w:bookmarkStart w:id="198" w:name="b36"/>
      <w:bookmarkStart w:id="199" w:name="id43"/>
      <w:bookmarkEnd w:id="198"/>
      <w:bookmarkEnd w:id="199"/>
      <w:r w:rsidRPr="00CE1C30">
        <w:rPr>
          <w:rFonts w:asciiTheme="majorHAnsi" w:hAnsiTheme="majorHAnsi" w:cstheme="majorHAnsi"/>
          <w:lang w:val="en-GB"/>
        </w:rPr>
        <w:t>Wessells KR, Brown KH. Estimating the global prevalence of zinc deficiency: results based on zinc availability in national food supplies and the prevalence of stunting. </w:t>
      </w:r>
      <w:r w:rsidRPr="00CE1C30">
        <w:rPr>
          <w:rFonts w:asciiTheme="majorHAnsi" w:hAnsiTheme="majorHAnsi" w:cstheme="majorHAnsi"/>
          <w:i/>
          <w:iCs/>
          <w:lang w:val="en-GB"/>
        </w:rPr>
        <w:t>PLoS One</w:t>
      </w:r>
      <w:r w:rsidRPr="00CE1C30">
        <w:rPr>
          <w:rFonts w:asciiTheme="majorHAnsi" w:hAnsiTheme="majorHAnsi" w:cstheme="majorHAnsi"/>
          <w:lang w:val="en-GB"/>
        </w:rPr>
        <w:t> 2012; </w:t>
      </w:r>
      <w:r w:rsidRPr="00CE1C30">
        <w:rPr>
          <w:rFonts w:asciiTheme="majorHAnsi" w:hAnsiTheme="majorHAnsi" w:cstheme="majorHAnsi"/>
          <w:b/>
          <w:bCs/>
          <w:lang w:val="en-GB"/>
        </w:rPr>
        <w:t>7:</w:t>
      </w:r>
      <w:r w:rsidRPr="00CE1C30">
        <w:rPr>
          <w:rFonts w:asciiTheme="majorHAnsi" w:hAnsiTheme="majorHAnsi" w:cstheme="majorHAnsi"/>
          <w:lang w:val="en-GB"/>
        </w:rPr>
        <w:t> e50568.</w:t>
      </w:r>
    </w:p>
    <w:p w14:paraId="7E2DECD6" w14:textId="0FBA9A71"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4</w:t>
      </w:r>
      <w:r w:rsidR="00CC7AB0" w:rsidRPr="00CE1C30">
        <w:rPr>
          <w:rFonts w:asciiTheme="majorHAnsi" w:hAnsiTheme="majorHAnsi" w:cstheme="majorHAnsi"/>
          <w:lang w:val="en-GB"/>
        </w:rPr>
        <w:tab/>
      </w:r>
      <w:bookmarkStart w:id="200" w:name="b37"/>
      <w:bookmarkStart w:id="201" w:name="id44"/>
      <w:bookmarkEnd w:id="200"/>
      <w:bookmarkEnd w:id="201"/>
      <w:r w:rsidRPr="00CE1C30">
        <w:rPr>
          <w:rFonts w:asciiTheme="majorHAnsi" w:hAnsiTheme="majorHAnsi" w:cstheme="majorHAnsi"/>
          <w:lang w:val="en-GB"/>
        </w:rPr>
        <w:t xml:space="preserve">Fraser GE, Jaceldo-Siegl K, Henning SM, et al. Biomarkers of </w:t>
      </w:r>
      <w:r w:rsidR="00CC7AB0" w:rsidRPr="00CE1C30">
        <w:rPr>
          <w:rFonts w:asciiTheme="majorHAnsi" w:hAnsiTheme="majorHAnsi" w:cstheme="majorHAnsi"/>
          <w:lang w:val="en-GB"/>
        </w:rPr>
        <w:t>dietary intake are correlated with corresponding measures from repeated dietary recalls and food-frequency questionnair</w:t>
      </w:r>
      <w:r w:rsidRPr="00CE1C30">
        <w:rPr>
          <w:rFonts w:asciiTheme="majorHAnsi" w:hAnsiTheme="majorHAnsi" w:cstheme="majorHAnsi"/>
          <w:lang w:val="en-GB"/>
        </w:rPr>
        <w:t>es in the Adventist Health Study-2. </w:t>
      </w:r>
      <w:r w:rsidRPr="00CE1C30">
        <w:rPr>
          <w:rFonts w:asciiTheme="majorHAnsi" w:hAnsiTheme="majorHAnsi" w:cstheme="majorHAnsi"/>
          <w:i/>
          <w:iCs/>
          <w:lang w:val="en-GB"/>
        </w:rPr>
        <w:t>J Nutr</w:t>
      </w:r>
      <w:r w:rsidRPr="00CE1C30">
        <w:rPr>
          <w:rFonts w:asciiTheme="majorHAnsi" w:hAnsiTheme="majorHAnsi" w:cstheme="majorHAnsi"/>
          <w:lang w:val="en-GB"/>
        </w:rPr>
        <w:t> 2016; </w:t>
      </w:r>
      <w:r w:rsidRPr="00CE1C30">
        <w:rPr>
          <w:rFonts w:asciiTheme="majorHAnsi" w:hAnsiTheme="majorHAnsi" w:cstheme="majorHAnsi"/>
          <w:b/>
          <w:bCs/>
          <w:lang w:val="en-GB"/>
        </w:rPr>
        <w:t>146:</w:t>
      </w:r>
      <w:r w:rsidRPr="00CE1C30">
        <w:rPr>
          <w:rFonts w:asciiTheme="majorHAnsi" w:hAnsiTheme="majorHAnsi" w:cstheme="majorHAnsi"/>
          <w:lang w:val="en-GB"/>
        </w:rPr>
        <w:t> 586–94.</w:t>
      </w:r>
    </w:p>
    <w:p w14:paraId="42E3D6C9" w14:textId="28EA7FC7"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5</w:t>
      </w:r>
      <w:r w:rsidR="003C003C">
        <w:rPr>
          <w:rFonts w:asciiTheme="majorHAnsi" w:hAnsiTheme="majorHAnsi" w:cstheme="majorHAnsi"/>
          <w:lang w:val="en-GB"/>
        </w:rPr>
        <w:tab/>
      </w:r>
      <w:bookmarkStart w:id="202" w:name="b38"/>
      <w:bookmarkStart w:id="203" w:name="id45"/>
      <w:bookmarkEnd w:id="202"/>
      <w:bookmarkEnd w:id="203"/>
      <w:r w:rsidRPr="00CE1C30">
        <w:rPr>
          <w:rFonts w:asciiTheme="majorHAnsi" w:hAnsiTheme="majorHAnsi" w:cstheme="majorHAnsi"/>
          <w:lang w:val="en-GB"/>
        </w:rPr>
        <w:t>Beal T, Herforth A, Sundberg S, Hess SY, Neufeld LM. Differences in modelled estimates of global dietary intake. </w:t>
      </w:r>
      <w:r w:rsidRPr="00CE1C30">
        <w:rPr>
          <w:rFonts w:asciiTheme="majorHAnsi" w:hAnsiTheme="majorHAnsi" w:cstheme="majorHAnsi"/>
          <w:i/>
          <w:iCs/>
          <w:lang w:val="en-GB"/>
        </w:rPr>
        <w:t>Lancet</w:t>
      </w:r>
      <w:r w:rsidRPr="00CE1C30">
        <w:rPr>
          <w:rFonts w:asciiTheme="majorHAnsi" w:hAnsiTheme="majorHAnsi" w:cstheme="majorHAnsi"/>
          <w:lang w:val="en-GB"/>
        </w:rPr>
        <w:t> 2021; </w:t>
      </w:r>
      <w:r w:rsidRPr="00CE1C30">
        <w:rPr>
          <w:rFonts w:asciiTheme="majorHAnsi" w:hAnsiTheme="majorHAnsi" w:cstheme="majorHAnsi"/>
          <w:b/>
          <w:bCs/>
          <w:lang w:val="en-GB"/>
        </w:rPr>
        <w:t>397:</w:t>
      </w:r>
      <w:r w:rsidRPr="00CE1C30">
        <w:rPr>
          <w:rFonts w:asciiTheme="majorHAnsi" w:hAnsiTheme="majorHAnsi" w:cstheme="majorHAnsi"/>
          <w:lang w:val="en-GB"/>
        </w:rPr>
        <w:t> 1708–09.</w:t>
      </w:r>
    </w:p>
    <w:p w14:paraId="39B3BF67" w14:textId="5CAF7D09" w:rsidR="00041138" w:rsidRPr="00CE1C30" w:rsidRDefault="00041138"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sidRPr="00CE1C30">
        <w:rPr>
          <w:rFonts w:asciiTheme="majorHAnsi" w:hAnsiTheme="majorHAnsi" w:cstheme="majorHAnsi"/>
          <w:lang w:val="en-GB"/>
        </w:rPr>
        <w:t>3</w:t>
      </w:r>
      <w:r w:rsidR="001277DB">
        <w:rPr>
          <w:rFonts w:asciiTheme="majorHAnsi" w:hAnsiTheme="majorHAnsi" w:cstheme="majorHAnsi"/>
          <w:lang w:val="en-GB"/>
        </w:rPr>
        <w:t>6</w:t>
      </w:r>
      <w:r w:rsidR="00CC7AB0" w:rsidRPr="00CE1C30">
        <w:rPr>
          <w:rFonts w:asciiTheme="majorHAnsi" w:hAnsiTheme="majorHAnsi" w:cstheme="majorHAnsi"/>
          <w:lang w:val="en-GB"/>
        </w:rPr>
        <w:tab/>
      </w:r>
      <w:bookmarkStart w:id="204" w:name="b39"/>
      <w:bookmarkStart w:id="205" w:name="id46"/>
      <w:bookmarkEnd w:id="204"/>
      <w:bookmarkEnd w:id="205"/>
      <w:r w:rsidRPr="00CE1C30">
        <w:rPr>
          <w:rFonts w:asciiTheme="majorHAnsi" w:hAnsiTheme="majorHAnsi" w:cstheme="majorHAnsi"/>
          <w:lang w:val="en-GB"/>
        </w:rPr>
        <w:t xml:space="preserve">Rohner F, Wirth JP, Zeng W, et al. </w:t>
      </w:r>
      <w:r w:rsidR="00CC7AB0" w:rsidRPr="00CE1C30">
        <w:rPr>
          <w:rFonts w:asciiTheme="majorHAnsi" w:hAnsiTheme="majorHAnsi" w:cstheme="majorHAnsi"/>
          <w:lang w:val="en-GB"/>
        </w:rPr>
        <w:t>global coverage of mandatory large-scale food fortification programs: a systematic review and meta-anal</w:t>
      </w:r>
      <w:r w:rsidRPr="00CE1C30">
        <w:rPr>
          <w:rFonts w:asciiTheme="majorHAnsi" w:hAnsiTheme="majorHAnsi" w:cstheme="majorHAnsi"/>
          <w:lang w:val="en-GB"/>
        </w:rPr>
        <w:t>ysis. </w:t>
      </w:r>
      <w:r w:rsidRPr="00CE1C30">
        <w:rPr>
          <w:rFonts w:asciiTheme="majorHAnsi" w:hAnsiTheme="majorHAnsi" w:cstheme="majorHAnsi"/>
          <w:i/>
          <w:iCs/>
          <w:lang w:val="en-GB"/>
        </w:rPr>
        <w:t>Adv Nutr</w:t>
      </w:r>
      <w:r w:rsidRPr="00CE1C30">
        <w:rPr>
          <w:rFonts w:asciiTheme="majorHAnsi" w:hAnsiTheme="majorHAnsi" w:cstheme="majorHAnsi"/>
          <w:lang w:val="en-GB"/>
        </w:rPr>
        <w:t> 2023; </w:t>
      </w:r>
      <w:r w:rsidRPr="00CE1C30">
        <w:rPr>
          <w:rFonts w:asciiTheme="majorHAnsi" w:hAnsiTheme="majorHAnsi" w:cstheme="majorHAnsi"/>
          <w:b/>
          <w:bCs/>
          <w:lang w:val="en-GB"/>
        </w:rPr>
        <w:t>14:</w:t>
      </w:r>
      <w:r w:rsidRPr="00CE1C30">
        <w:rPr>
          <w:rFonts w:asciiTheme="majorHAnsi" w:hAnsiTheme="majorHAnsi" w:cstheme="majorHAnsi"/>
          <w:lang w:val="en-GB"/>
        </w:rPr>
        <w:t> 1197–210.</w:t>
      </w:r>
    </w:p>
    <w:p w14:paraId="3FC298DA" w14:textId="677DE0EB" w:rsidR="00041138" w:rsidRPr="00432F7E" w:rsidRDefault="003C003C"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Pr>
          <w:rFonts w:asciiTheme="majorHAnsi" w:hAnsiTheme="majorHAnsi" w:cstheme="majorHAnsi"/>
          <w:lang w:val="en-GB"/>
        </w:rPr>
        <w:t>3</w:t>
      </w:r>
      <w:r w:rsidR="001277DB">
        <w:rPr>
          <w:rFonts w:asciiTheme="majorHAnsi" w:hAnsiTheme="majorHAnsi" w:cstheme="majorHAnsi"/>
          <w:lang w:val="en-GB"/>
        </w:rPr>
        <w:t>7</w:t>
      </w:r>
      <w:r w:rsidR="00432F7E" w:rsidRPr="00A55498">
        <w:rPr>
          <w:rFonts w:asciiTheme="majorHAnsi" w:hAnsiTheme="majorHAnsi" w:cstheme="majorHAnsi"/>
          <w:lang w:val="en-GB"/>
        </w:rPr>
        <w:tab/>
        <w:t xml:space="preserve">USAID. </w:t>
      </w:r>
      <w:bookmarkStart w:id="206" w:name="b40"/>
      <w:bookmarkStart w:id="207" w:name="id47"/>
      <w:bookmarkEnd w:id="206"/>
      <w:bookmarkEnd w:id="207"/>
      <w:r w:rsidR="00041138" w:rsidRPr="00432F7E">
        <w:rPr>
          <w:rFonts w:asciiTheme="majorHAnsi" w:hAnsiTheme="majorHAnsi" w:cstheme="majorHAnsi"/>
          <w:lang w:val="en-GB"/>
        </w:rPr>
        <w:t>STATcompiler. </w:t>
      </w:r>
      <w:r w:rsidR="00AA0CCC" w:rsidRPr="00A55498">
        <w:t>https://www.statcompiler.com/en/</w:t>
      </w:r>
      <w:r w:rsidR="00041138" w:rsidRPr="00432F7E">
        <w:rPr>
          <w:rFonts w:asciiTheme="majorHAnsi" w:hAnsiTheme="majorHAnsi" w:cstheme="majorHAnsi"/>
          <w:lang w:val="en-GB"/>
        </w:rPr>
        <w:t> (accessed Aug 31, 2023).</w:t>
      </w:r>
    </w:p>
    <w:p w14:paraId="276EB325" w14:textId="739E38BA" w:rsidR="00041138" w:rsidRPr="00CE1C30" w:rsidRDefault="001277DB" w:rsidP="00041138">
      <w:pPr>
        <w:widowControl w:val="0"/>
        <w:pBdr>
          <w:top w:val="nil"/>
          <w:left w:val="nil"/>
          <w:bottom w:val="nil"/>
          <w:right w:val="nil"/>
          <w:between w:val="nil"/>
        </w:pBdr>
        <w:spacing w:line="360" w:lineRule="auto"/>
        <w:ind w:left="264" w:hanging="264"/>
        <w:rPr>
          <w:rFonts w:asciiTheme="majorHAnsi" w:hAnsiTheme="majorHAnsi" w:cstheme="majorHAnsi"/>
          <w:lang w:val="en-GB"/>
        </w:rPr>
      </w:pPr>
      <w:r>
        <w:rPr>
          <w:rFonts w:asciiTheme="majorHAnsi" w:hAnsiTheme="majorHAnsi" w:cstheme="majorHAnsi"/>
          <w:lang w:val="en-GB"/>
        </w:rPr>
        <w:lastRenderedPageBreak/>
        <w:t>38</w:t>
      </w:r>
      <w:r w:rsidR="00432F7E" w:rsidRPr="00A55498">
        <w:rPr>
          <w:rFonts w:asciiTheme="majorHAnsi" w:hAnsiTheme="majorHAnsi" w:cstheme="majorHAnsi"/>
          <w:lang w:val="en-GB"/>
        </w:rPr>
        <w:tab/>
      </w:r>
      <w:bookmarkStart w:id="208" w:name="b41"/>
      <w:bookmarkStart w:id="209" w:name="id49"/>
      <w:bookmarkEnd w:id="208"/>
      <w:bookmarkEnd w:id="209"/>
      <w:r w:rsidR="00041138" w:rsidRPr="00432F7E">
        <w:rPr>
          <w:rFonts w:asciiTheme="majorHAnsi" w:hAnsiTheme="majorHAnsi" w:cstheme="majorHAnsi"/>
          <w:lang w:val="en-GB"/>
        </w:rPr>
        <w:t>UNICEF. Global Database, based on: Multiple Indicator Cluster Surveys (MICS), Demographic and Health Surveys (DHS) and other nationally representative household surveys, 2015–2021. 2022.</w:t>
      </w:r>
      <w:r w:rsidR="00432F7E">
        <w:rPr>
          <w:rFonts w:asciiTheme="majorHAnsi" w:hAnsiTheme="majorHAnsi" w:cstheme="majorHAnsi"/>
          <w:lang w:val="en-GB"/>
        </w:rPr>
        <w:t xml:space="preserve"> </w:t>
      </w:r>
      <w:r w:rsidR="00432F7E" w:rsidRPr="00432F7E">
        <w:rPr>
          <w:rFonts w:asciiTheme="majorHAnsi" w:hAnsiTheme="majorHAnsi" w:cstheme="majorHAnsi"/>
          <w:b/>
          <w:color w:val="FF0000"/>
          <w:lang w:val="en-GB"/>
        </w:rPr>
        <w:t>[A:</w:t>
      </w:r>
      <w:r w:rsidR="00432F7E">
        <w:rPr>
          <w:rFonts w:asciiTheme="majorHAnsi" w:hAnsiTheme="majorHAnsi" w:cstheme="majorHAnsi"/>
          <w:b/>
          <w:color w:val="FF0000"/>
          <w:lang w:val="en-GB"/>
        </w:rPr>
        <w:t xml:space="preserve"> do you have a URL for this database?]</w:t>
      </w:r>
    </w:p>
    <w:p w14:paraId="00883E8B" w14:textId="42CE45DF" w:rsidR="0061716F" w:rsidRPr="00A55498" w:rsidRDefault="0061716F" w:rsidP="00BB28F2">
      <w:pPr>
        <w:widowControl w:val="0"/>
        <w:pBdr>
          <w:top w:val="nil"/>
          <w:left w:val="nil"/>
          <w:bottom w:val="nil"/>
          <w:right w:val="nil"/>
          <w:between w:val="nil"/>
        </w:pBdr>
        <w:spacing w:line="360" w:lineRule="auto"/>
        <w:ind w:left="264" w:hanging="264"/>
        <w:rPr>
          <w:rFonts w:asciiTheme="majorHAnsi" w:hAnsiTheme="majorHAnsi" w:cstheme="majorHAnsi"/>
          <w:lang w:val="en-GB"/>
        </w:rPr>
      </w:pPr>
    </w:p>
    <w:p w14:paraId="55FF7B28" w14:textId="0BE93D5B" w:rsidR="00BB28F2" w:rsidRPr="00A55498" w:rsidRDefault="0048781D" w:rsidP="00BB28F2">
      <w:pPr>
        <w:spacing w:line="360" w:lineRule="auto"/>
        <w:rPr>
          <w:rFonts w:asciiTheme="majorHAnsi" w:hAnsiTheme="majorHAnsi" w:cstheme="majorHAnsi"/>
          <w:b/>
          <w:lang w:val="en-GB"/>
        </w:rPr>
      </w:pPr>
      <w:bookmarkStart w:id="210" w:name="_2xcytpi" w:colFirst="0" w:colLast="0"/>
      <w:bookmarkStart w:id="211" w:name="_ss5gwzdistq3" w:colFirst="0" w:colLast="0"/>
      <w:bookmarkEnd w:id="210"/>
      <w:bookmarkEnd w:id="211"/>
      <w:r w:rsidRPr="00A55498">
        <w:rPr>
          <w:rFonts w:asciiTheme="majorHAnsi" w:hAnsiTheme="majorHAnsi" w:cstheme="majorHAnsi"/>
          <w:b/>
          <w:i/>
          <w:iCs/>
          <w:lang w:val="en-GB"/>
        </w:rPr>
        <w:t>Figure 1</w:t>
      </w:r>
      <w:r w:rsidR="001A5225" w:rsidRPr="00A55498">
        <w:rPr>
          <w:rFonts w:asciiTheme="majorHAnsi" w:hAnsiTheme="majorHAnsi" w:cstheme="majorHAnsi"/>
          <w:b/>
          <w:i/>
          <w:iCs/>
          <w:lang w:val="en-GB"/>
        </w:rPr>
        <w:t>:</w:t>
      </w:r>
      <w:r w:rsidR="001A5225" w:rsidRPr="00A55498">
        <w:rPr>
          <w:rFonts w:asciiTheme="majorHAnsi" w:hAnsiTheme="majorHAnsi" w:cstheme="majorHAnsi"/>
          <w:b/>
          <w:lang w:val="en-GB"/>
        </w:rPr>
        <w:t xml:space="preserve"> </w:t>
      </w:r>
      <w:r w:rsidR="00B44404">
        <w:rPr>
          <w:rFonts w:asciiTheme="majorHAnsi" w:hAnsiTheme="majorHAnsi" w:cstheme="majorHAnsi"/>
          <w:b/>
          <w:lang w:val="en-GB"/>
        </w:rPr>
        <w:t>M</w:t>
      </w:r>
      <w:r w:rsidRPr="00A55498">
        <w:rPr>
          <w:rFonts w:asciiTheme="majorHAnsi" w:hAnsiTheme="majorHAnsi" w:cstheme="majorHAnsi"/>
          <w:b/>
          <w:lang w:val="en-GB"/>
        </w:rPr>
        <w:t xml:space="preserve">ethods for estimating the prevalence of inadequate micronutrient intakes </w:t>
      </w:r>
    </w:p>
    <w:p w14:paraId="7B165556" w14:textId="0F2FC967" w:rsidR="00BB28F2" w:rsidRPr="00A55498" w:rsidRDefault="00B44404" w:rsidP="00BB28F2">
      <w:pPr>
        <w:spacing w:line="360" w:lineRule="auto"/>
        <w:rPr>
          <w:rFonts w:asciiTheme="majorHAnsi" w:hAnsiTheme="majorHAnsi" w:cstheme="majorHAnsi"/>
          <w:lang w:val="en-GB"/>
        </w:rPr>
      </w:pPr>
      <w:r>
        <w:rPr>
          <w:rFonts w:asciiTheme="majorHAnsi" w:hAnsiTheme="majorHAnsi" w:cstheme="majorHAnsi"/>
          <w:lang w:val="en-GB"/>
        </w:rPr>
        <w:t>I</w:t>
      </w:r>
      <w:r w:rsidRPr="00B44404">
        <w:rPr>
          <w:rFonts w:asciiTheme="majorHAnsi" w:hAnsiTheme="majorHAnsi" w:cstheme="majorHAnsi"/>
          <w:lang w:val="en-GB"/>
        </w:rPr>
        <w:t xml:space="preserve">ron intakes in Kazakhstan </w:t>
      </w:r>
      <w:r>
        <w:rPr>
          <w:rFonts w:asciiTheme="majorHAnsi" w:hAnsiTheme="majorHAnsi" w:cstheme="majorHAnsi"/>
          <w:lang w:val="en-GB"/>
        </w:rPr>
        <w:t>are used as</w:t>
      </w:r>
      <w:r w:rsidRPr="00B44404">
        <w:rPr>
          <w:rFonts w:asciiTheme="majorHAnsi" w:hAnsiTheme="majorHAnsi" w:cstheme="majorHAnsi"/>
          <w:lang w:val="en-GB"/>
        </w:rPr>
        <w:t xml:space="preserve"> an example</w:t>
      </w:r>
      <w:r>
        <w:rPr>
          <w:rFonts w:asciiTheme="majorHAnsi" w:hAnsiTheme="majorHAnsi" w:cstheme="majorHAnsi"/>
          <w:lang w:val="en-GB"/>
        </w:rPr>
        <w:t xml:space="preserve">. </w:t>
      </w:r>
      <w:r w:rsidR="0048781D" w:rsidRPr="00A55498">
        <w:rPr>
          <w:rFonts w:asciiTheme="majorHAnsi" w:hAnsiTheme="majorHAnsi" w:cstheme="majorHAnsi"/>
          <w:lang w:val="en-GB"/>
        </w:rPr>
        <w:t xml:space="preserve">The top row illustrates the procedure for males </w:t>
      </w:r>
      <w:r w:rsidR="00E979FE">
        <w:rPr>
          <w:rFonts w:asciiTheme="majorHAnsi" w:hAnsiTheme="majorHAnsi" w:cstheme="majorHAnsi"/>
          <w:lang w:val="en-GB"/>
        </w:rPr>
        <w:t xml:space="preserve">aged </w:t>
      </w:r>
      <w:r w:rsidR="0048781D" w:rsidRPr="00A55498">
        <w:rPr>
          <w:rFonts w:asciiTheme="majorHAnsi" w:hAnsiTheme="majorHAnsi" w:cstheme="majorHAnsi"/>
          <w:lang w:val="en-GB"/>
        </w:rPr>
        <w:t>15</w:t>
      </w:r>
      <w:r w:rsidR="00432F7E">
        <w:rPr>
          <w:rFonts w:asciiTheme="majorHAnsi" w:hAnsiTheme="majorHAnsi" w:cstheme="majorHAnsi"/>
          <w:lang w:val="en-GB"/>
        </w:rPr>
        <w:t>–</w:t>
      </w:r>
      <w:r w:rsidR="0048781D" w:rsidRPr="00A55498">
        <w:rPr>
          <w:rFonts w:asciiTheme="majorHAnsi" w:hAnsiTheme="majorHAnsi" w:cstheme="majorHAnsi"/>
          <w:lang w:val="en-GB"/>
        </w:rPr>
        <w:t>19 years and the bottom row illustrates the results for all age</w:t>
      </w:r>
      <w:r w:rsidR="00432F7E">
        <w:rPr>
          <w:rFonts w:asciiTheme="majorHAnsi" w:hAnsiTheme="majorHAnsi" w:cstheme="majorHAnsi"/>
          <w:lang w:val="en-GB"/>
        </w:rPr>
        <w:t>–</w:t>
      </w:r>
      <w:r w:rsidR="0048781D" w:rsidRPr="00A55498">
        <w:rPr>
          <w:rFonts w:asciiTheme="majorHAnsi" w:hAnsiTheme="majorHAnsi" w:cstheme="majorHAnsi"/>
          <w:lang w:val="en-GB"/>
        </w:rPr>
        <w:t xml:space="preserve">sex groups. </w:t>
      </w:r>
      <w:r w:rsidR="00E979FE">
        <w:rPr>
          <w:rFonts w:asciiTheme="majorHAnsi" w:hAnsiTheme="majorHAnsi" w:cstheme="majorHAnsi"/>
          <w:lang w:val="en-GB"/>
        </w:rPr>
        <w:t xml:space="preserve">(A) </w:t>
      </w:r>
      <w:r w:rsidR="0048781D" w:rsidRPr="00A55498">
        <w:rPr>
          <w:rFonts w:asciiTheme="majorHAnsi" w:hAnsiTheme="majorHAnsi" w:cstheme="majorHAnsi"/>
          <w:lang w:val="en-GB"/>
        </w:rPr>
        <w:t>First, we derive</w:t>
      </w:r>
      <w:r w:rsidR="00054DE3">
        <w:rPr>
          <w:rFonts w:asciiTheme="majorHAnsi" w:hAnsiTheme="majorHAnsi" w:cstheme="majorHAnsi"/>
          <w:lang w:val="en-GB"/>
        </w:rPr>
        <w:t>d</w:t>
      </w:r>
      <w:r w:rsidR="0048781D" w:rsidRPr="00A55498">
        <w:rPr>
          <w:rFonts w:asciiTheme="majorHAnsi" w:hAnsiTheme="majorHAnsi" w:cstheme="majorHAnsi"/>
          <w:lang w:val="en-GB"/>
        </w:rPr>
        <w:t xml:space="preserve"> a skewed (gamma or log-normal) intake distribution, </w:t>
      </w:r>
      <w:r w:rsidR="00E979FE">
        <w:rPr>
          <w:rFonts w:asciiTheme="majorHAnsi" w:hAnsiTheme="majorHAnsi" w:cstheme="majorHAnsi"/>
          <w:lang w:val="en-GB"/>
        </w:rPr>
        <w:t>for which</w:t>
      </w:r>
      <w:r w:rsidR="00E979FE"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the median (blue line) of distribution </w:t>
      </w:r>
      <w:r w:rsidR="00054DE3">
        <w:rPr>
          <w:rFonts w:asciiTheme="majorHAnsi" w:hAnsiTheme="majorHAnsi" w:cstheme="majorHAnsi"/>
          <w:lang w:val="en-GB"/>
        </w:rPr>
        <w:t>was</w:t>
      </w:r>
      <w:r w:rsidR="00054DE3"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drawn from the GDD and the shape of the distribution </w:t>
      </w:r>
      <w:r w:rsidR="00054DE3">
        <w:rPr>
          <w:rFonts w:asciiTheme="majorHAnsi" w:hAnsiTheme="majorHAnsi" w:cstheme="majorHAnsi"/>
          <w:lang w:val="en-GB"/>
        </w:rPr>
        <w:t>was</w:t>
      </w:r>
      <w:r w:rsidR="00054DE3"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drawn from the nutriR database. </w:t>
      </w:r>
      <w:r w:rsidR="00345EFA">
        <w:rPr>
          <w:rFonts w:asciiTheme="majorHAnsi" w:hAnsiTheme="majorHAnsi" w:cstheme="majorHAnsi"/>
          <w:lang w:val="en-GB"/>
        </w:rPr>
        <w:t xml:space="preserve">(B) </w:t>
      </w:r>
      <w:r w:rsidR="0048781D" w:rsidRPr="00A55498">
        <w:rPr>
          <w:rFonts w:asciiTheme="majorHAnsi" w:hAnsiTheme="majorHAnsi" w:cstheme="majorHAnsi"/>
          <w:lang w:val="en-GB"/>
        </w:rPr>
        <w:t>Second, we derive</w:t>
      </w:r>
      <w:r w:rsidR="00054DE3">
        <w:rPr>
          <w:rFonts w:asciiTheme="majorHAnsi" w:hAnsiTheme="majorHAnsi" w:cstheme="majorHAnsi"/>
          <w:lang w:val="en-GB"/>
        </w:rPr>
        <w:t>d</w:t>
      </w:r>
      <w:r w:rsidR="0048781D" w:rsidRPr="00A55498">
        <w:rPr>
          <w:rFonts w:asciiTheme="majorHAnsi" w:hAnsiTheme="majorHAnsi" w:cstheme="majorHAnsi"/>
          <w:lang w:val="en-GB"/>
        </w:rPr>
        <w:t xml:space="preserve"> a normal requirement distribution, </w:t>
      </w:r>
      <w:r w:rsidR="00345EFA">
        <w:rPr>
          <w:rFonts w:asciiTheme="majorHAnsi" w:hAnsiTheme="majorHAnsi" w:cstheme="majorHAnsi"/>
          <w:lang w:val="en-GB"/>
        </w:rPr>
        <w:t>for which</w:t>
      </w:r>
      <w:r w:rsidR="00345EFA"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the mean of the distribution </w:t>
      </w:r>
      <w:r w:rsidR="00054DE3">
        <w:rPr>
          <w:rFonts w:asciiTheme="majorHAnsi" w:hAnsiTheme="majorHAnsi" w:cstheme="majorHAnsi"/>
          <w:lang w:val="en-GB"/>
        </w:rPr>
        <w:t>was</w:t>
      </w:r>
      <w:r w:rsidR="00054DE3" w:rsidRPr="00A55498">
        <w:rPr>
          <w:rFonts w:asciiTheme="majorHAnsi" w:hAnsiTheme="majorHAnsi" w:cstheme="majorHAnsi"/>
          <w:lang w:val="en-GB"/>
        </w:rPr>
        <w:t xml:space="preserve"> </w:t>
      </w:r>
      <w:r w:rsidR="0048781D" w:rsidRPr="00A55498">
        <w:rPr>
          <w:rFonts w:asciiTheme="majorHAnsi" w:hAnsiTheme="majorHAnsi" w:cstheme="majorHAnsi"/>
          <w:lang w:val="en-GB"/>
        </w:rPr>
        <w:t xml:space="preserve">drawn from </w:t>
      </w:r>
      <w:r w:rsidR="00054DE3">
        <w:rPr>
          <w:rFonts w:asciiTheme="majorHAnsi" w:hAnsiTheme="majorHAnsi" w:cstheme="majorHAnsi"/>
          <w:lang w:val="en-GB"/>
        </w:rPr>
        <w:t xml:space="preserve">the study by </w:t>
      </w:r>
      <w:r w:rsidR="0048781D" w:rsidRPr="00A55498">
        <w:rPr>
          <w:rFonts w:asciiTheme="majorHAnsi" w:hAnsiTheme="majorHAnsi" w:cstheme="majorHAnsi"/>
          <w:lang w:val="en-GB"/>
        </w:rPr>
        <w:t xml:space="preserve">Allen </w:t>
      </w:r>
      <w:r w:rsidR="00345EFA">
        <w:rPr>
          <w:rFonts w:asciiTheme="majorHAnsi" w:hAnsiTheme="majorHAnsi" w:cstheme="majorHAnsi"/>
          <w:lang w:val="en-GB"/>
        </w:rPr>
        <w:t>and colleagues</w:t>
      </w:r>
      <w:r w:rsidR="00927C17" w:rsidRPr="00A55498">
        <w:rPr>
          <w:rFonts w:asciiTheme="majorHAnsi" w:hAnsiTheme="majorHAnsi" w:cstheme="majorHAnsi"/>
          <w:vertAlign w:val="superscript"/>
          <w:lang w:val="en-GB"/>
        </w:rPr>
        <w:t>22</w:t>
      </w:r>
      <w:r w:rsidR="00927C17" w:rsidRPr="00927C17">
        <w:rPr>
          <w:rFonts w:asciiTheme="majorHAnsi" w:hAnsiTheme="majorHAnsi" w:cstheme="majorHAnsi"/>
          <w:lang w:val="en-GB"/>
        </w:rPr>
        <w:t xml:space="preserve"> </w:t>
      </w:r>
      <w:r w:rsidR="0048781D" w:rsidRPr="00A55498">
        <w:rPr>
          <w:rFonts w:asciiTheme="majorHAnsi" w:hAnsiTheme="majorHAnsi" w:cstheme="majorHAnsi"/>
          <w:lang w:val="en-GB"/>
        </w:rPr>
        <w:t xml:space="preserve">and the </w:t>
      </w:r>
      <w:r w:rsidR="00345EFA">
        <w:rPr>
          <w:rFonts w:asciiTheme="majorHAnsi" w:hAnsiTheme="majorHAnsi" w:cstheme="majorHAnsi"/>
          <w:lang w:val="en-GB"/>
        </w:rPr>
        <w:t>SD</w:t>
      </w:r>
      <w:r w:rsidR="0048781D" w:rsidRPr="00A55498">
        <w:rPr>
          <w:rFonts w:asciiTheme="majorHAnsi" w:hAnsiTheme="majorHAnsi" w:cstheme="majorHAnsi"/>
          <w:lang w:val="en-GB"/>
        </w:rPr>
        <w:t xml:space="preserve"> of the distribution </w:t>
      </w:r>
      <w:r w:rsidR="00054DE3">
        <w:rPr>
          <w:rFonts w:asciiTheme="majorHAnsi" w:hAnsiTheme="majorHAnsi" w:cstheme="majorHAnsi"/>
          <w:lang w:val="en-GB"/>
        </w:rPr>
        <w:t>was</w:t>
      </w:r>
      <w:r w:rsidR="00054DE3" w:rsidRPr="00A55498">
        <w:rPr>
          <w:rFonts w:asciiTheme="majorHAnsi" w:hAnsiTheme="majorHAnsi" w:cstheme="majorHAnsi"/>
          <w:lang w:val="en-GB"/>
        </w:rPr>
        <w:t xml:space="preserve"> </w:t>
      </w:r>
      <w:r w:rsidR="0048781D" w:rsidRPr="00A55498">
        <w:rPr>
          <w:rFonts w:asciiTheme="majorHAnsi" w:hAnsiTheme="majorHAnsi" w:cstheme="majorHAnsi"/>
          <w:lang w:val="en-GB"/>
        </w:rPr>
        <w:t>derived assuming a coefficient of variation of 0</w:t>
      </w:r>
      <w:r w:rsidR="00345EFA">
        <w:rPr>
          <w:rFonts w:asciiTheme="majorHAnsi" w:hAnsiTheme="majorHAnsi" w:cstheme="majorHAnsi"/>
          <w:lang w:val="en-GB"/>
        </w:rPr>
        <w:t>·</w:t>
      </w:r>
      <w:r w:rsidR="0048781D" w:rsidRPr="00A55498">
        <w:rPr>
          <w:rFonts w:asciiTheme="majorHAnsi" w:hAnsiTheme="majorHAnsi" w:cstheme="majorHAnsi"/>
          <w:lang w:val="en-GB"/>
        </w:rPr>
        <w:t>25 for vitamin B</w:t>
      </w:r>
      <w:r w:rsidR="0070073E">
        <w:rPr>
          <w:rFonts w:asciiTheme="majorHAnsi" w:hAnsiTheme="majorHAnsi" w:cstheme="majorHAnsi"/>
          <w:lang w:val="en-GB"/>
        </w:rPr>
        <w:t>₁₂</w:t>
      </w:r>
      <w:r w:rsidR="0048781D" w:rsidRPr="00A55498">
        <w:rPr>
          <w:rFonts w:asciiTheme="majorHAnsi" w:hAnsiTheme="majorHAnsi" w:cstheme="majorHAnsi"/>
          <w:lang w:val="en-GB"/>
        </w:rPr>
        <w:t xml:space="preserve"> and 0</w:t>
      </w:r>
      <w:r w:rsidR="00345EFA">
        <w:rPr>
          <w:rFonts w:asciiTheme="majorHAnsi" w:hAnsiTheme="majorHAnsi" w:cstheme="majorHAnsi"/>
          <w:lang w:val="en-GB"/>
        </w:rPr>
        <w:t>·</w:t>
      </w:r>
      <w:r w:rsidR="0048781D" w:rsidRPr="00A55498">
        <w:rPr>
          <w:rFonts w:asciiTheme="majorHAnsi" w:hAnsiTheme="majorHAnsi" w:cstheme="majorHAnsi"/>
          <w:lang w:val="en-GB"/>
        </w:rPr>
        <w:t>10 for all other nutrients based on</w:t>
      </w:r>
      <w:r w:rsidR="00054DE3">
        <w:rPr>
          <w:rFonts w:asciiTheme="majorHAnsi" w:hAnsiTheme="majorHAnsi" w:cstheme="majorHAnsi"/>
          <w:lang w:val="en-GB"/>
        </w:rPr>
        <w:t xml:space="preserve"> the work of</w:t>
      </w:r>
      <w:r w:rsidR="0048781D" w:rsidRPr="00A55498">
        <w:rPr>
          <w:rFonts w:asciiTheme="majorHAnsi" w:hAnsiTheme="majorHAnsi" w:cstheme="majorHAnsi"/>
          <w:lang w:val="en-GB"/>
        </w:rPr>
        <w:t xml:space="preserve"> Renwick </w:t>
      </w:r>
      <w:r w:rsidR="00054DE3">
        <w:rPr>
          <w:rFonts w:asciiTheme="majorHAnsi" w:hAnsiTheme="majorHAnsi" w:cstheme="majorHAnsi"/>
          <w:lang w:val="en-GB"/>
        </w:rPr>
        <w:t>and colleagues.</w:t>
      </w:r>
      <w:r w:rsidR="00927C17" w:rsidRPr="00A55498">
        <w:rPr>
          <w:rFonts w:asciiTheme="majorHAnsi" w:hAnsiTheme="majorHAnsi" w:cstheme="majorHAnsi"/>
          <w:vertAlign w:val="superscript"/>
          <w:lang w:val="en-GB"/>
        </w:rPr>
        <w:t>23</w:t>
      </w:r>
      <w:r w:rsidR="0048781D" w:rsidRPr="00A55498">
        <w:rPr>
          <w:rFonts w:asciiTheme="majorHAnsi" w:hAnsiTheme="majorHAnsi" w:cstheme="majorHAnsi"/>
          <w:lang w:val="en-GB"/>
        </w:rPr>
        <w:t xml:space="preserve"> </w:t>
      </w:r>
      <w:r w:rsidR="00054DE3">
        <w:rPr>
          <w:rFonts w:asciiTheme="majorHAnsi" w:hAnsiTheme="majorHAnsi" w:cstheme="majorHAnsi"/>
          <w:lang w:val="en-GB"/>
        </w:rPr>
        <w:t xml:space="preserve">(C) </w:t>
      </w:r>
      <w:r w:rsidR="0048781D" w:rsidRPr="00A55498">
        <w:rPr>
          <w:rFonts w:asciiTheme="majorHAnsi" w:hAnsiTheme="majorHAnsi" w:cstheme="majorHAnsi"/>
          <w:lang w:val="en-GB"/>
        </w:rPr>
        <w:t>Finally, we derive</w:t>
      </w:r>
      <w:r w:rsidR="00054DE3">
        <w:rPr>
          <w:rFonts w:asciiTheme="majorHAnsi" w:hAnsiTheme="majorHAnsi" w:cstheme="majorHAnsi"/>
          <w:lang w:val="en-GB"/>
        </w:rPr>
        <w:t>d</w:t>
      </w:r>
      <w:r w:rsidR="0048781D" w:rsidRPr="00A55498">
        <w:rPr>
          <w:rFonts w:asciiTheme="majorHAnsi" w:hAnsiTheme="majorHAnsi" w:cstheme="majorHAnsi"/>
          <w:lang w:val="en-GB"/>
        </w:rPr>
        <w:t xml:space="preserve"> the percent</w:t>
      </w:r>
      <w:r w:rsidR="00054DE3">
        <w:rPr>
          <w:rFonts w:asciiTheme="majorHAnsi" w:hAnsiTheme="majorHAnsi" w:cstheme="majorHAnsi"/>
          <w:lang w:val="en-GB"/>
        </w:rPr>
        <w:t>age of</w:t>
      </w:r>
      <w:r w:rsidR="0048781D" w:rsidRPr="00A55498">
        <w:rPr>
          <w:rFonts w:asciiTheme="majorHAnsi" w:hAnsiTheme="majorHAnsi" w:cstheme="majorHAnsi"/>
          <w:lang w:val="en-GB"/>
        </w:rPr>
        <w:t xml:space="preserve"> inadequate intake by intersecting these two distributions using the probability approach</w:t>
      </w:r>
      <w:r w:rsidR="00054DE3">
        <w:rPr>
          <w:rFonts w:asciiTheme="majorHAnsi" w:hAnsiTheme="majorHAnsi" w:cstheme="majorHAnsi"/>
          <w:lang w:val="en-GB"/>
        </w:rPr>
        <w:t xml:space="preserve">. </w:t>
      </w:r>
      <w:r w:rsidR="0048781D" w:rsidRPr="00A55498">
        <w:rPr>
          <w:rFonts w:asciiTheme="majorHAnsi" w:hAnsiTheme="majorHAnsi" w:cstheme="majorHAnsi"/>
          <w:lang w:val="en-GB"/>
        </w:rPr>
        <w:t>We calculate</w:t>
      </w:r>
      <w:r w:rsidR="00054DE3">
        <w:rPr>
          <w:rFonts w:asciiTheme="majorHAnsi" w:hAnsiTheme="majorHAnsi" w:cstheme="majorHAnsi"/>
          <w:lang w:val="en-GB"/>
        </w:rPr>
        <w:t>d</w:t>
      </w:r>
      <w:r w:rsidR="0048781D" w:rsidRPr="00A55498">
        <w:rPr>
          <w:rFonts w:asciiTheme="majorHAnsi" w:hAnsiTheme="majorHAnsi" w:cstheme="majorHAnsi"/>
          <w:lang w:val="en-GB"/>
        </w:rPr>
        <w:t xml:space="preserve"> the number of people with inadequate intakes using population estimates from the World Bank.</w:t>
      </w:r>
      <w:hyperlink r:id="rId35">
        <w:r w:rsidR="0048781D" w:rsidRPr="00A55498">
          <w:rPr>
            <w:rFonts w:asciiTheme="majorHAnsi" w:hAnsiTheme="majorHAnsi" w:cstheme="majorHAnsi"/>
            <w:vertAlign w:val="superscript"/>
            <w:lang w:val="en-GB"/>
          </w:rPr>
          <w:t>26</w:t>
        </w:r>
      </w:hyperlink>
      <w:r w:rsidR="0048781D" w:rsidRPr="00A55498">
        <w:rPr>
          <w:rFonts w:asciiTheme="majorHAnsi" w:hAnsiTheme="majorHAnsi" w:cstheme="majorHAnsi"/>
          <w:lang w:val="en-GB"/>
        </w:rPr>
        <w:t xml:space="preserve"> In </w:t>
      </w:r>
      <w:r w:rsidR="00054DE3">
        <w:rPr>
          <w:rFonts w:asciiTheme="majorHAnsi" w:hAnsiTheme="majorHAnsi" w:cstheme="majorHAnsi"/>
          <w:lang w:val="en-GB"/>
        </w:rPr>
        <w:t>(</w:t>
      </w:r>
      <w:r w:rsidR="0048781D" w:rsidRPr="00A55498">
        <w:rPr>
          <w:rFonts w:asciiTheme="majorHAnsi" w:hAnsiTheme="majorHAnsi" w:cstheme="majorHAnsi"/>
          <w:lang w:val="en-GB"/>
        </w:rPr>
        <w:t>A</w:t>
      </w:r>
      <w:r w:rsidR="00054DE3">
        <w:rPr>
          <w:rFonts w:asciiTheme="majorHAnsi" w:hAnsiTheme="majorHAnsi" w:cstheme="majorHAnsi"/>
          <w:lang w:val="en-GB"/>
        </w:rPr>
        <w:t>)–(</w:t>
      </w:r>
      <w:r w:rsidR="0048781D" w:rsidRPr="00A55498">
        <w:rPr>
          <w:rFonts w:asciiTheme="majorHAnsi" w:hAnsiTheme="majorHAnsi" w:cstheme="majorHAnsi"/>
          <w:lang w:val="en-GB"/>
        </w:rPr>
        <w:t>C</w:t>
      </w:r>
      <w:r w:rsidR="00054DE3">
        <w:rPr>
          <w:rFonts w:asciiTheme="majorHAnsi" w:hAnsiTheme="majorHAnsi" w:cstheme="majorHAnsi"/>
          <w:lang w:val="en-GB"/>
        </w:rPr>
        <w:t>)</w:t>
      </w:r>
      <w:r w:rsidR="0048781D" w:rsidRPr="00A55498">
        <w:rPr>
          <w:rFonts w:asciiTheme="majorHAnsi" w:hAnsiTheme="majorHAnsi" w:cstheme="majorHAnsi"/>
          <w:lang w:val="en-GB"/>
        </w:rPr>
        <w:t xml:space="preserve">, the vertical dotted line indicates the average requirement. </w:t>
      </w:r>
      <w:r w:rsidR="00054DE3">
        <w:rPr>
          <w:rFonts w:asciiTheme="majorHAnsi" w:hAnsiTheme="majorHAnsi" w:cstheme="majorHAnsi"/>
          <w:lang w:val="en-GB"/>
        </w:rPr>
        <w:t xml:space="preserve">(D) </w:t>
      </w:r>
      <w:r w:rsidR="0048781D" w:rsidRPr="00A55498">
        <w:rPr>
          <w:rFonts w:asciiTheme="majorHAnsi" w:hAnsiTheme="majorHAnsi" w:cstheme="majorHAnsi"/>
          <w:lang w:val="en-GB"/>
        </w:rPr>
        <w:t>We repeat</w:t>
      </w:r>
      <w:r w:rsidR="00054DE3">
        <w:rPr>
          <w:rFonts w:asciiTheme="majorHAnsi" w:hAnsiTheme="majorHAnsi" w:cstheme="majorHAnsi"/>
          <w:lang w:val="en-GB"/>
        </w:rPr>
        <w:t>ed</w:t>
      </w:r>
      <w:r w:rsidR="0048781D" w:rsidRPr="00A55498">
        <w:rPr>
          <w:rFonts w:asciiTheme="majorHAnsi" w:hAnsiTheme="majorHAnsi" w:cstheme="majorHAnsi"/>
          <w:lang w:val="en-GB"/>
        </w:rPr>
        <w:t xml:space="preserve"> this process for every age</w:t>
      </w:r>
      <w:r w:rsidR="00432F7E">
        <w:rPr>
          <w:rFonts w:asciiTheme="majorHAnsi" w:hAnsiTheme="majorHAnsi" w:cstheme="majorHAnsi"/>
          <w:lang w:val="en-GB"/>
        </w:rPr>
        <w:t>–</w:t>
      </w:r>
      <w:r w:rsidR="0048781D" w:rsidRPr="00A55498">
        <w:rPr>
          <w:rFonts w:asciiTheme="majorHAnsi" w:hAnsiTheme="majorHAnsi" w:cstheme="majorHAnsi"/>
          <w:lang w:val="en-GB"/>
        </w:rPr>
        <w:t>sex group</w:t>
      </w:r>
      <w:r w:rsidR="00054DE3">
        <w:rPr>
          <w:rFonts w:asciiTheme="majorHAnsi" w:hAnsiTheme="majorHAnsi" w:cstheme="majorHAnsi"/>
          <w:lang w:val="en-GB"/>
        </w:rPr>
        <w:t xml:space="preserve">. </w:t>
      </w:r>
      <w:r w:rsidR="0048781D" w:rsidRPr="00A55498">
        <w:rPr>
          <w:rFonts w:asciiTheme="majorHAnsi" w:hAnsiTheme="majorHAnsi" w:cstheme="majorHAnsi"/>
          <w:lang w:val="en-GB"/>
        </w:rPr>
        <w:t>The point</w:t>
      </w:r>
      <w:r w:rsidR="00054DE3">
        <w:rPr>
          <w:rFonts w:asciiTheme="majorHAnsi" w:hAnsiTheme="majorHAnsi" w:cstheme="majorHAnsi"/>
          <w:lang w:val="en-GB"/>
        </w:rPr>
        <w:t>s</w:t>
      </w:r>
      <w:r w:rsidR="0048781D" w:rsidRPr="00A55498">
        <w:rPr>
          <w:rFonts w:asciiTheme="majorHAnsi" w:hAnsiTheme="majorHAnsi" w:cstheme="majorHAnsi"/>
          <w:lang w:val="en-GB"/>
        </w:rPr>
        <w:t xml:space="preserve"> represent the median intake based on</w:t>
      </w:r>
      <w:r w:rsidR="00054DE3">
        <w:rPr>
          <w:rFonts w:asciiTheme="majorHAnsi" w:hAnsiTheme="majorHAnsi" w:cstheme="majorHAnsi"/>
          <w:lang w:val="en-GB"/>
        </w:rPr>
        <w:t xml:space="preserve"> the</w:t>
      </w:r>
      <w:r w:rsidR="0048781D" w:rsidRPr="00A55498">
        <w:rPr>
          <w:rFonts w:asciiTheme="majorHAnsi" w:hAnsiTheme="majorHAnsi" w:cstheme="majorHAnsi"/>
          <w:lang w:val="en-GB"/>
        </w:rPr>
        <w:t xml:space="preserve"> GDD</w:t>
      </w:r>
      <w:r w:rsidR="00054DE3">
        <w:rPr>
          <w:rFonts w:asciiTheme="majorHAnsi" w:hAnsiTheme="majorHAnsi" w:cstheme="majorHAnsi"/>
          <w:lang w:val="en-GB"/>
        </w:rPr>
        <w:t>, t</w:t>
      </w:r>
      <w:r w:rsidR="0048781D" w:rsidRPr="00A55498">
        <w:rPr>
          <w:rFonts w:asciiTheme="majorHAnsi" w:hAnsiTheme="majorHAnsi" w:cstheme="majorHAnsi"/>
          <w:lang w:val="en-GB"/>
        </w:rPr>
        <w:t>he thick line</w:t>
      </w:r>
      <w:r w:rsidR="00054DE3">
        <w:rPr>
          <w:rFonts w:asciiTheme="majorHAnsi" w:hAnsiTheme="majorHAnsi" w:cstheme="majorHAnsi"/>
          <w:lang w:val="en-GB"/>
        </w:rPr>
        <w:t>s</w:t>
      </w:r>
      <w:r w:rsidR="0048781D" w:rsidRPr="00A55498">
        <w:rPr>
          <w:rFonts w:asciiTheme="majorHAnsi" w:hAnsiTheme="majorHAnsi" w:cstheme="majorHAnsi"/>
          <w:lang w:val="en-GB"/>
        </w:rPr>
        <w:t xml:space="preserve"> represent the inner 50% of the intake distribution</w:t>
      </w:r>
      <w:r w:rsidR="00054DE3">
        <w:rPr>
          <w:rFonts w:asciiTheme="majorHAnsi" w:hAnsiTheme="majorHAnsi" w:cstheme="majorHAnsi"/>
          <w:lang w:val="en-GB"/>
        </w:rPr>
        <w:t>,</w:t>
      </w:r>
      <w:r w:rsidR="0048781D" w:rsidRPr="00A55498">
        <w:rPr>
          <w:rFonts w:asciiTheme="majorHAnsi" w:hAnsiTheme="majorHAnsi" w:cstheme="majorHAnsi"/>
          <w:lang w:val="en-GB"/>
        </w:rPr>
        <w:t xml:space="preserve"> and the thin line</w:t>
      </w:r>
      <w:r w:rsidR="00054DE3">
        <w:rPr>
          <w:rFonts w:asciiTheme="majorHAnsi" w:hAnsiTheme="majorHAnsi" w:cstheme="majorHAnsi"/>
          <w:lang w:val="en-GB"/>
        </w:rPr>
        <w:t>s</w:t>
      </w:r>
      <w:r w:rsidR="0048781D" w:rsidRPr="00A55498">
        <w:rPr>
          <w:rFonts w:asciiTheme="majorHAnsi" w:hAnsiTheme="majorHAnsi" w:cstheme="majorHAnsi"/>
          <w:lang w:val="en-GB"/>
        </w:rPr>
        <w:t xml:space="preserve"> represent the inner 95% of the intake distribution. The black line</w:t>
      </w:r>
      <w:r w:rsidR="00054DE3">
        <w:rPr>
          <w:rFonts w:asciiTheme="majorHAnsi" w:hAnsiTheme="majorHAnsi" w:cstheme="majorHAnsi"/>
          <w:lang w:val="en-GB"/>
        </w:rPr>
        <w:t>s</w:t>
      </w:r>
      <w:r w:rsidR="0048781D" w:rsidRPr="00A55498">
        <w:rPr>
          <w:rFonts w:asciiTheme="majorHAnsi" w:hAnsiTheme="majorHAnsi" w:cstheme="majorHAnsi"/>
          <w:lang w:val="en-GB"/>
        </w:rPr>
        <w:t xml:space="preserve"> show the sex-</w:t>
      </w:r>
      <w:r w:rsidR="00054DE3">
        <w:rPr>
          <w:rFonts w:asciiTheme="majorHAnsi" w:hAnsiTheme="majorHAnsi" w:cstheme="majorHAnsi"/>
          <w:lang w:val="en-GB"/>
        </w:rPr>
        <w:t>specific</w:t>
      </w:r>
      <w:r w:rsidR="0048781D" w:rsidRPr="00A55498">
        <w:rPr>
          <w:rFonts w:asciiTheme="majorHAnsi" w:hAnsiTheme="majorHAnsi" w:cstheme="majorHAnsi"/>
          <w:lang w:val="en-GB"/>
        </w:rPr>
        <w:t xml:space="preserve"> and age-specific average requirements.</w:t>
      </w:r>
      <w:r w:rsidR="00432F7E">
        <w:rPr>
          <w:rFonts w:asciiTheme="majorHAnsi" w:hAnsiTheme="majorHAnsi" w:cstheme="majorHAnsi"/>
          <w:lang w:val="en-GB"/>
        </w:rPr>
        <w:t xml:space="preserve"> GDD=Global Dietary Database.</w:t>
      </w:r>
    </w:p>
    <w:p w14:paraId="53C9A5E4" w14:textId="77777777" w:rsidR="00BB28F2" w:rsidRPr="00A55498" w:rsidRDefault="00BB28F2" w:rsidP="00BB28F2">
      <w:pPr>
        <w:spacing w:line="360" w:lineRule="auto"/>
        <w:rPr>
          <w:rFonts w:asciiTheme="majorHAnsi" w:hAnsiTheme="majorHAnsi" w:cstheme="majorHAnsi"/>
          <w:lang w:val="en-GB"/>
        </w:rPr>
      </w:pPr>
    </w:p>
    <w:p w14:paraId="1840D1E3" w14:textId="409FC856" w:rsidR="00BB28F2"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b/>
          <w:i/>
          <w:iCs/>
          <w:lang w:val="en-GB"/>
        </w:rPr>
        <w:t>Figure 2</w:t>
      </w:r>
      <w:r w:rsidR="001A5225" w:rsidRPr="00A55498">
        <w:rPr>
          <w:rFonts w:asciiTheme="majorHAnsi" w:hAnsiTheme="majorHAnsi" w:cstheme="majorHAnsi"/>
          <w:b/>
          <w:i/>
          <w:iCs/>
          <w:lang w:val="en-GB"/>
        </w:rPr>
        <w:t xml:space="preserve">: </w:t>
      </w:r>
      <w:r w:rsidRPr="00A55498">
        <w:rPr>
          <w:rFonts w:asciiTheme="majorHAnsi" w:hAnsiTheme="majorHAnsi" w:cstheme="majorHAnsi"/>
          <w:b/>
          <w:lang w:val="en-GB"/>
        </w:rPr>
        <w:t>Estimated prevalence of intake inadequacies by country and nutrient in 2018</w:t>
      </w:r>
      <w:r w:rsidRPr="00A55498">
        <w:rPr>
          <w:rFonts w:asciiTheme="majorHAnsi" w:hAnsiTheme="majorHAnsi" w:cstheme="majorHAnsi"/>
          <w:lang w:val="en-GB"/>
        </w:rPr>
        <w:t xml:space="preserve"> </w:t>
      </w:r>
    </w:p>
    <w:p w14:paraId="426156BC" w14:textId="051FE78F" w:rsidR="00BB28F2"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The estimated number and proportion of the global population with inadequacies is </w:t>
      </w:r>
      <w:r w:rsidR="00A720C1">
        <w:rPr>
          <w:rFonts w:asciiTheme="majorHAnsi" w:hAnsiTheme="majorHAnsi" w:cstheme="majorHAnsi"/>
          <w:lang w:val="en-GB"/>
        </w:rPr>
        <w:t>stated</w:t>
      </w:r>
      <w:r w:rsidRPr="00A55498">
        <w:rPr>
          <w:rFonts w:asciiTheme="majorHAnsi" w:hAnsiTheme="majorHAnsi" w:cstheme="majorHAnsi"/>
          <w:lang w:val="en-GB"/>
        </w:rPr>
        <w:t xml:space="preserve"> </w:t>
      </w:r>
      <w:r w:rsidR="00A720C1">
        <w:rPr>
          <w:rFonts w:asciiTheme="majorHAnsi" w:hAnsiTheme="majorHAnsi" w:cstheme="majorHAnsi"/>
          <w:lang w:val="en-GB"/>
        </w:rPr>
        <w:t>along</w:t>
      </w:r>
      <w:r w:rsidR="00A720C1" w:rsidRPr="00A55498">
        <w:rPr>
          <w:rFonts w:asciiTheme="majorHAnsi" w:hAnsiTheme="majorHAnsi" w:cstheme="majorHAnsi"/>
          <w:lang w:val="en-GB"/>
        </w:rPr>
        <w:t xml:space="preserve">side </w:t>
      </w:r>
      <w:r w:rsidRPr="00A55498">
        <w:rPr>
          <w:rFonts w:asciiTheme="majorHAnsi" w:hAnsiTheme="majorHAnsi" w:cstheme="majorHAnsi"/>
          <w:lang w:val="en-GB"/>
        </w:rPr>
        <w:t>each map. Countries with land areas</w:t>
      </w:r>
      <w:r w:rsidR="00A720C1">
        <w:rPr>
          <w:rFonts w:asciiTheme="majorHAnsi" w:hAnsiTheme="majorHAnsi" w:cstheme="majorHAnsi"/>
          <w:lang w:val="en-GB"/>
        </w:rPr>
        <w:t xml:space="preserve"> of</w:t>
      </w:r>
      <w:r w:rsidRPr="00A55498">
        <w:rPr>
          <w:rFonts w:asciiTheme="majorHAnsi" w:hAnsiTheme="majorHAnsi" w:cstheme="majorHAnsi"/>
          <w:lang w:val="en-GB"/>
        </w:rPr>
        <w:t xml:space="preserve"> less than 25</w:t>
      </w:r>
      <w:r w:rsidR="00054DE3">
        <w:rPr>
          <w:rFonts w:asciiTheme="majorHAnsi" w:hAnsiTheme="majorHAnsi" w:cstheme="majorHAnsi"/>
          <w:lang w:val="en-GB"/>
        </w:rPr>
        <w:t> </w:t>
      </w:r>
      <w:r w:rsidRPr="00A55498">
        <w:rPr>
          <w:rFonts w:asciiTheme="majorHAnsi" w:hAnsiTheme="majorHAnsi" w:cstheme="majorHAnsi"/>
          <w:lang w:val="en-GB"/>
        </w:rPr>
        <w:t>000 km</w:t>
      </w:r>
      <w:r w:rsidR="00054DE3">
        <w:rPr>
          <w:rFonts w:asciiTheme="majorHAnsi" w:hAnsiTheme="majorHAnsi" w:cstheme="majorHAnsi"/>
          <w:lang w:val="en-GB"/>
        </w:rPr>
        <w:t>²</w:t>
      </w:r>
      <w:r w:rsidRPr="00A55498">
        <w:rPr>
          <w:rFonts w:asciiTheme="majorHAnsi" w:hAnsiTheme="majorHAnsi" w:cstheme="majorHAnsi"/>
          <w:lang w:val="en-GB"/>
        </w:rPr>
        <w:t xml:space="preserve"> are shown as points to increase visibility.</w:t>
      </w:r>
      <w:r w:rsidR="00054DE3">
        <w:rPr>
          <w:rFonts w:asciiTheme="majorHAnsi" w:hAnsiTheme="majorHAnsi" w:cstheme="majorHAnsi"/>
          <w:lang w:val="en-GB"/>
        </w:rPr>
        <w:t xml:space="preserve"> </w:t>
      </w:r>
      <w:r w:rsidR="00054DE3" w:rsidRPr="00054DE3">
        <w:rPr>
          <w:rFonts w:asciiTheme="majorHAnsi" w:hAnsiTheme="majorHAnsi" w:cstheme="majorHAnsi"/>
          <w:b/>
          <w:color w:val="FF0000"/>
          <w:lang w:val="en-GB"/>
        </w:rPr>
        <w:t>[A:</w:t>
      </w:r>
      <w:r w:rsidR="00054DE3">
        <w:rPr>
          <w:rFonts w:asciiTheme="majorHAnsi" w:hAnsiTheme="majorHAnsi" w:cstheme="majorHAnsi"/>
          <w:b/>
          <w:color w:val="FF0000"/>
          <w:lang w:val="en-GB"/>
        </w:rPr>
        <w:t xml:space="preserve"> should vitamin A be listed as “Vitamin A (RAE)” here?]</w:t>
      </w:r>
    </w:p>
    <w:p w14:paraId="34FB820F" w14:textId="77777777" w:rsidR="00BB28F2" w:rsidRPr="00A55498" w:rsidRDefault="00BB28F2" w:rsidP="00BB28F2">
      <w:pPr>
        <w:spacing w:line="360" w:lineRule="auto"/>
        <w:rPr>
          <w:rFonts w:asciiTheme="majorHAnsi" w:hAnsiTheme="majorHAnsi" w:cstheme="majorHAnsi"/>
          <w:lang w:val="en-GB"/>
        </w:rPr>
      </w:pPr>
    </w:p>
    <w:p w14:paraId="46BE28EA" w14:textId="34030708" w:rsidR="00BB28F2"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i/>
          <w:iCs/>
          <w:lang w:val="en-GB"/>
        </w:rPr>
        <w:t>Figure 3</w:t>
      </w:r>
      <w:r w:rsidR="001A5225" w:rsidRPr="00A55498">
        <w:rPr>
          <w:rFonts w:asciiTheme="majorHAnsi" w:hAnsiTheme="majorHAnsi" w:cstheme="majorHAnsi"/>
          <w:b/>
          <w:i/>
          <w:iCs/>
          <w:lang w:val="en-GB"/>
        </w:rPr>
        <w:t>:</w:t>
      </w:r>
      <w:r w:rsidR="001A5225" w:rsidRPr="00A55498">
        <w:rPr>
          <w:rFonts w:asciiTheme="majorHAnsi" w:hAnsiTheme="majorHAnsi" w:cstheme="majorHAnsi"/>
          <w:b/>
          <w:lang w:val="en-GB"/>
        </w:rPr>
        <w:t xml:space="preserve"> </w:t>
      </w:r>
      <w:r w:rsidRPr="00A55498">
        <w:rPr>
          <w:rFonts w:asciiTheme="majorHAnsi" w:hAnsiTheme="majorHAnsi" w:cstheme="majorHAnsi"/>
          <w:b/>
          <w:lang w:val="en-GB"/>
        </w:rPr>
        <w:t>Prevalence of intake inadequacies by World Bank region and nutrient in 2018</w:t>
      </w:r>
    </w:p>
    <w:p w14:paraId="1E6F4C29" w14:textId="6EEDDF71" w:rsidR="00A720C1" w:rsidRPr="009779EE" w:rsidRDefault="0048781D" w:rsidP="00A720C1">
      <w:pPr>
        <w:spacing w:line="360" w:lineRule="auto"/>
        <w:rPr>
          <w:rFonts w:asciiTheme="majorHAnsi" w:hAnsiTheme="majorHAnsi" w:cstheme="majorHAnsi"/>
          <w:lang w:val="en-GB"/>
        </w:rPr>
      </w:pPr>
      <w:r w:rsidRPr="00A55498">
        <w:rPr>
          <w:rFonts w:asciiTheme="majorHAnsi" w:hAnsiTheme="majorHAnsi" w:cstheme="majorHAnsi"/>
          <w:lang w:val="en-GB"/>
        </w:rPr>
        <w:t xml:space="preserve">Nutrients and regions are arranged in order of decreasing prevalence of inadequate intakes. </w:t>
      </w:r>
      <w:r w:rsidR="00757F02">
        <w:rPr>
          <w:rFonts w:asciiTheme="majorHAnsi" w:hAnsiTheme="majorHAnsi" w:cstheme="majorHAnsi"/>
          <w:lang w:val="en-GB"/>
        </w:rPr>
        <w:t>For a map of the World Bank regions, see appendix (</w:t>
      </w:r>
      <w:r w:rsidR="00757F02" w:rsidRPr="00A55498">
        <w:rPr>
          <w:rFonts w:asciiTheme="majorHAnsi" w:hAnsiTheme="majorHAnsi" w:cstheme="majorHAnsi"/>
          <w:color w:val="FF0000"/>
          <w:lang w:val="en-GB"/>
        </w:rPr>
        <w:t>p 1</w:t>
      </w:r>
      <w:ins w:id="212" w:author="Chris Free" w:date="2024-08-07T15:26:00Z">
        <w:r w:rsidR="00ED59E5">
          <w:rPr>
            <w:rFonts w:asciiTheme="majorHAnsi" w:hAnsiTheme="majorHAnsi" w:cstheme="majorHAnsi"/>
            <w:color w:val="FF0000"/>
            <w:lang w:val="en-GB"/>
          </w:rPr>
          <w:t>6</w:t>
        </w:r>
      </w:ins>
      <w:del w:id="213" w:author="Chris Free" w:date="2024-08-07T15:26:00Z">
        <w:r w:rsidR="00757F02" w:rsidRPr="00A55498" w:rsidDel="00ED59E5">
          <w:rPr>
            <w:rFonts w:asciiTheme="majorHAnsi" w:hAnsiTheme="majorHAnsi" w:cstheme="majorHAnsi"/>
            <w:color w:val="FF0000"/>
            <w:lang w:val="en-GB"/>
          </w:rPr>
          <w:delText>5</w:delText>
        </w:r>
      </w:del>
      <w:r w:rsidR="00757F02">
        <w:rPr>
          <w:rFonts w:asciiTheme="majorHAnsi" w:hAnsiTheme="majorHAnsi" w:cstheme="majorHAnsi"/>
          <w:lang w:val="en-GB"/>
        </w:rPr>
        <w:t xml:space="preserve">). </w:t>
      </w:r>
      <w:r w:rsidR="00757F02" w:rsidRPr="00757F02">
        <w:rPr>
          <w:rFonts w:asciiTheme="majorHAnsi" w:hAnsiTheme="majorHAnsi" w:cstheme="majorHAnsi"/>
          <w:b/>
          <w:color w:val="FF0000"/>
          <w:lang w:val="en-GB"/>
        </w:rPr>
        <w:t>[A:</w:t>
      </w:r>
      <w:r w:rsidR="00757F02">
        <w:rPr>
          <w:rFonts w:asciiTheme="majorHAnsi" w:hAnsiTheme="majorHAnsi" w:cstheme="majorHAnsi"/>
          <w:b/>
          <w:color w:val="FF0000"/>
          <w:lang w:val="en-GB"/>
        </w:rPr>
        <w:t xml:space="preserve"> correct page of the appendix added?]</w:t>
      </w:r>
      <w:r w:rsidR="00A720C1">
        <w:rPr>
          <w:rFonts w:asciiTheme="majorHAnsi" w:hAnsiTheme="majorHAnsi" w:cstheme="majorHAnsi"/>
          <w:b/>
          <w:color w:val="FF0000"/>
          <w:lang w:val="en-GB"/>
        </w:rPr>
        <w:t xml:space="preserve"> </w:t>
      </w:r>
      <w:r w:rsidR="00A720C1" w:rsidRPr="009779EE">
        <w:rPr>
          <w:rFonts w:asciiTheme="majorHAnsi" w:hAnsiTheme="majorHAnsi" w:cstheme="majorHAnsi"/>
          <w:color w:val="FF0000"/>
          <w:lang w:val="en-GB"/>
        </w:rPr>
        <w:t xml:space="preserve">RAE=retinol activity equivalents </w:t>
      </w:r>
      <w:r w:rsidR="00A720C1" w:rsidRPr="001A751C">
        <w:rPr>
          <w:rFonts w:asciiTheme="majorHAnsi" w:hAnsiTheme="majorHAnsi" w:cstheme="majorHAnsi"/>
          <w:b/>
          <w:color w:val="FF0000"/>
          <w:lang w:val="en-GB"/>
        </w:rPr>
        <w:t xml:space="preserve">[A: </w:t>
      </w:r>
      <w:r w:rsidR="00A720C1">
        <w:rPr>
          <w:rFonts w:asciiTheme="majorHAnsi" w:hAnsiTheme="majorHAnsi" w:cstheme="majorHAnsi"/>
          <w:b/>
          <w:color w:val="FF0000"/>
          <w:lang w:val="en-GB"/>
        </w:rPr>
        <w:t>correct?]</w:t>
      </w:r>
      <w:r w:rsidR="00A720C1">
        <w:rPr>
          <w:rFonts w:asciiTheme="majorHAnsi" w:hAnsiTheme="majorHAnsi" w:cstheme="majorHAnsi"/>
          <w:lang w:val="en-GB"/>
        </w:rPr>
        <w:t>.</w:t>
      </w:r>
    </w:p>
    <w:p w14:paraId="5EFE8250" w14:textId="6FB79BFD" w:rsidR="00BB28F2" w:rsidRPr="00A55498" w:rsidRDefault="00BB28F2" w:rsidP="00BB28F2">
      <w:pPr>
        <w:spacing w:line="360" w:lineRule="auto"/>
        <w:rPr>
          <w:rFonts w:asciiTheme="majorHAnsi" w:hAnsiTheme="majorHAnsi" w:cstheme="majorHAnsi"/>
          <w:lang w:val="en-GB"/>
        </w:rPr>
      </w:pPr>
    </w:p>
    <w:p w14:paraId="374A85E1" w14:textId="71E81A8A" w:rsidR="00BB28F2" w:rsidRPr="00A55498" w:rsidRDefault="0048781D" w:rsidP="00BB28F2">
      <w:pPr>
        <w:spacing w:line="360" w:lineRule="auto"/>
        <w:rPr>
          <w:rFonts w:asciiTheme="majorHAnsi" w:hAnsiTheme="majorHAnsi" w:cstheme="majorHAnsi"/>
          <w:b/>
          <w:lang w:val="en-GB"/>
        </w:rPr>
      </w:pPr>
      <w:r w:rsidRPr="00A55498">
        <w:rPr>
          <w:rFonts w:asciiTheme="majorHAnsi" w:hAnsiTheme="majorHAnsi" w:cstheme="majorHAnsi"/>
          <w:b/>
          <w:i/>
          <w:iCs/>
          <w:lang w:val="en-GB"/>
        </w:rPr>
        <w:t>Figure 4</w:t>
      </w:r>
      <w:r w:rsidR="001A5225" w:rsidRPr="00A55498">
        <w:rPr>
          <w:rFonts w:asciiTheme="majorHAnsi" w:hAnsiTheme="majorHAnsi" w:cstheme="majorHAnsi"/>
          <w:b/>
          <w:i/>
          <w:iCs/>
          <w:lang w:val="en-GB"/>
        </w:rPr>
        <w:t>:</w:t>
      </w:r>
      <w:r w:rsidR="001A5225" w:rsidRPr="00A55498">
        <w:rPr>
          <w:rFonts w:asciiTheme="majorHAnsi" w:hAnsiTheme="majorHAnsi" w:cstheme="majorHAnsi"/>
          <w:b/>
          <w:lang w:val="en-GB"/>
        </w:rPr>
        <w:t xml:space="preserve"> </w:t>
      </w:r>
      <w:r w:rsidRPr="00A55498">
        <w:rPr>
          <w:rFonts w:asciiTheme="majorHAnsi" w:hAnsiTheme="majorHAnsi" w:cstheme="majorHAnsi"/>
          <w:b/>
          <w:lang w:val="en-GB"/>
        </w:rPr>
        <w:t>Distribution of subnational differences in the prevalence of intake inadequacies between females and males by World Bank region</w:t>
      </w:r>
    </w:p>
    <w:p w14:paraId="429EADDC" w14:textId="35219586" w:rsidR="0061716F" w:rsidRPr="00A55498" w:rsidRDefault="0048781D" w:rsidP="00BB28F2">
      <w:pPr>
        <w:spacing w:line="360" w:lineRule="auto"/>
        <w:rPr>
          <w:rFonts w:asciiTheme="majorHAnsi" w:hAnsiTheme="majorHAnsi" w:cstheme="majorHAnsi"/>
          <w:lang w:val="en-GB"/>
        </w:rPr>
      </w:pPr>
      <w:r w:rsidRPr="00A55498">
        <w:rPr>
          <w:rFonts w:asciiTheme="majorHAnsi" w:hAnsiTheme="majorHAnsi" w:cstheme="majorHAnsi"/>
          <w:lang w:val="en-GB"/>
        </w:rPr>
        <w:t xml:space="preserve">Values greater than </w:t>
      </w:r>
      <w:r w:rsidR="00522D2B">
        <w:rPr>
          <w:rFonts w:asciiTheme="majorHAnsi" w:hAnsiTheme="majorHAnsi" w:cstheme="majorHAnsi"/>
          <w:lang w:val="en-GB"/>
        </w:rPr>
        <w:t>0</w:t>
      </w:r>
      <w:r w:rsidR="00522D2B" w:rsidRPr="00A55498">
        <w:rPr>
          <w:rFonts w:asciiTheme="majorHAnsi" w:hAnsiTheme="majorHAnsi" w:cstheme="majorHAnsi"/>
          <w:lang w:val="en-GB"/>
        </w:rPr>
        <w:t xml:space="preserve"> </w:t>
      </w:r>
      <w:r w:rsidRPr="00A55498">
        <w:rPr>
          <w:rFonts w:asciiTheme="majorHAnsi" w:hAnsiTheme="majorHAnsi" w:cstheme="majorHAnsi"/>
          <w:lang w:val="en-GB"/>
        </w:rPr>
        <w:t xml:space="preserve">indicate </w:t>
      </w:r>
      <w:r w:rsidR="00A720C1">
        <w:rPr>
          <w:rFonts w:asciiTheme="majorHAnsi" w:hAnsiTheme="majorHAnsi" w:cstheme="majorHAnsi"/>
          <w:lang w:val="en-GB"/>
        </w:rPr>
        <w:t xml:space="preserve">a </w:t>
      </w:r>
      <w:r w:rsidRPr="00A55498">
        <w:rPr>
          <w:rFonts w:asciiTheme="majorHAnsi" w:hAnsiTheme="majorHAnsi" w:cstheme="majorHAnsi"/>
          <w:lang w:val="en-GB"/>
        </w:rPr>
        <w:t xml:space="preserve">higher prevalence of intake inadequacies in females </w:t>
      </w:r>
      <w:r w:rsidR="00A720C1">
        <w:rPr>
          <w:rFonts w:asciiTheme="majorHAnsi" w:hAnsiTheme="majorHAnsi" w:cstheme="majorHAnsi"/>
          <w:lang w:val="en-GB"/>
        </w:rPr>
        <w:t>than in</w:t>
      </w:r>
      <w:r w:rsidRPr="00A55498">
        <w:rPr>
          <w:rFonts w:asciiTheme="majorHAnsi" w:hAnsiTheme="majorHAnsi" w:cstheme="majorHAnsi"/>
          <w:lang w:val="en-GB"/>
        </w:rPr>
        <w:t xml:space="preserve"> males in the same country and age group</w:t>
      </w:r>
      <w:r w:rsidR="00A720C1">
        <w:rPr>
          <w:rFonts w:asciiTheme="majorHAnsi" w:hAnsiTheme="majorHAnsi" w:cstheme="majorHAnsi"/>
          <w:lang w:val="en-GB"/>
        </w:rPr>
        <w:t>, whereas v</w:t>
      </w:r>
      <w:r w:rsidRPr="00A55498">
        <w:rPr>
          <w:rFonts w:asciiTheme="majorHAnsi" w:hAnsiTheme="majorHAnsi" w:cstheme="majorHAnsi"/>
          <w:lang w:val="en-GB"/>
        </w:rPr>
        <w:t xml:space="preserve">alues less than </w:t>
      </w:r>
      <w:r w:rsidR="00522D2B">
        <w:rPr>
          <w:rFonts w:asciiTheme="majorHAnsi" w:hAnsiTheme="majorHAnsi" w:cstheme="majorHAnsi"/>
          <w:lang w:val="en-GB"/>
        </w:rPr>
        <w:t>0</w:t>
      </w:r>
      <w:r w:rsidR="00522D2B" w:rsidRPr="00A55498">
        <w:rPr>
          <w:rFonts w:asciiTheme="majorHAnsi" w:hAnsiTheme="majorHAnsi" w:cstheme="majorHAnsi"/>
          <w:lang w:val="en-GB"/>
        </w:rPr>
        <w:t xml:space="preserve"> </w:t>
      </w:r>
      <w:r w:rsidRPr="00A55498">
        <w:rPr>
          <w:rFonts w:asciiTheme="majorHAnsi" w:hAnsiTheme="majorHAnsi" w:cstheme="majorHAnsi"/>
          <w:lang w:val="en-GB"/>
        </w:rPr>
        <w:t xml:space="preserve">indicate </w:t>
      </w:r>
      <w:r w:rsidR="00A720C1">
        <w:rPr>
          <w:rFonts w:asciiTheme="majorHAnsi" w:hAnsiTheme="majorHAnsi" w:cstheme="majorHAnsi"/>
          <w:lang w:val="en-GB"/>
        </w:rPr>
        <w:t xml:space="preserve">a </w:t>
      </w:r>
      <w:r w:rsidRPr="00A55498">
        <w:rPr>
          <w:rFonts w:asciiTheme="majorHAnsi" w:hAnsiTheme="majorHAnsi" w:cstheme="majorHAnsi"/>
          <w:lang w:val="en-GB"/>
        </w:rPr>
        <w:t xml:space="preserve">higher prevalence of intake inadequacies in males </w:t>
      </w:r>
      <w:r w:rsidR="00A720C1">
        <w:rPr>
          <w:rFonts w:asciiTheme="majorHAnsi" w:hAnsiTheme="majorHAnsi" w:cstheme="majorHAnsi"/>
          <w:lang w:val="en-GB"/>
        </w:rPr>
        <w:t>than in</w:t>
      </w:r>
      <w:r w:rsidRPr="00A55498">
        <w:rPr>
          <w:rFonts w:asciiTheme="majorHAnsi" w:hAnsiTheme="majorHAnsi" w:cstheme="majorHAnsi"/>
          <w:lang w:val="en-GB"/>
        </w:rPr>
        <w:t xml:space="preserve"> females in the same country and age group. In the boxplots, the solid line indicates the median, the box indicates the </w:t>
      </w:r>
      <w:r w:rsidR="0054081B">
        <w:rPr>
          <w:rFonts w:asciiTheme="majorHAnsi" w:hAnsiTheme="majorHAnsi" w:cstheme="majorHAnsi"/>
          <w:lang w:val="en-GB"/>
        </w:rPr>
        <w:t>IQR, t</w:t>
      </w:r>
      <w:r w:rsidRPr="00A55498">
        <w:rPr>
          <w:rFonts w:asciiTheme="majorHAnsi" w:hAnsiTheme="majorHAnsi" w:cstheme="majorHAnsi"/>
          <w:lang w:val="en-GB"/>
        </w:rPr>
        <w:t>he whiskers indicate 1</w:t>
      </w:r>
      <w:r w:rsidR="0054081B">
        <w:rPr>
          <w:rFonts w:asciiTheme="majorHAnsi" w:hAnsiTheme="majorHAnsi" w:cstheme="majorHAnsi"/>
          <w:lang w:val="en-GB"/>
        </w:rPr>
        <w:t>·</w:t>
      </w:r>
      <w:r w:rsidRPr="00A55498">
        <w:rPr>
          <w:rFonts w:asciiTheme="majorHAnsi" w:hAnsiTheme="majorHAnsi" w:cstheme="majorHAnsi"/>
          <w:lang w:val="en-GB"/>
        </w:rPr>
        <w:t xml:space="preserve">5 times the IQR, and the points beyond the whiskers indicate outliers. </w:t>
      </w:r>
      <w:r w:rsidR="000E3862">
        <w:rPr>
          <w:rFonts w:asciiTheme="majorHAnsi" w:hAnsiTheme="majorHAnsi" w:cstheme="majorHAnsi"/>
          <w:lang w:val="en-GB"/>
        </w:rPr>
        <w:t>F</w:t>
      </w:r>
      <w:r w:rsidRPr="00A55498">
        <w:rPr>
          <w:rFonts w:asciiTheme="majorHAnsi" w:hAnsiTheme="majorHAnsi" w:cstheme="majorHAnsi"/>
          <w:lang w:val="en-GB"/>
        </w:rPr>
        <w:t xml:space="preserve">or a map of </w:t>
      </w:r>
      <w:r w:rsidRPr="00A55498">
        <w:rPr>
          <w:rFonts w:asciiTheme="majorHAnsi" w:hAnsiTheme="majorHAnsi" w:cstheme="majorHAnsi"/>
          <w:lang w:val="en-GB"/>
        </w:rPr>
        <w:lastRenderedPageBreak/>
        <w:t>the World Bank regions</w:t>
      </w:r>
      <w:r w:rsidR="000E3862">
        <w:rPr>
          <w:rFonts w:asciiTheme="majorHAnsi" w:hAnsiTheme="majorHAnsi" w:cstheme="majorHAnsi"/>
          <w:lang w:val="en-GB"/>
        </w:rPr>
        <w:t xml:space="preserve">, see appendix </w:t>
      </w:r>
      <w:r w:rsidR="000E3862" w:rsidRPr="00A55498">
        <w:rPr>
          <w:rFonts w:asciiTheme="majorHAnsi" w:hAnsiTheme="majorHAnsi" w:cstheme="majorHAnsi"/>
          <w:color w:val="FF0000"/>
          <w:lang w:val="en-GB"/>
        </w:rPr>
        <w:t xml:space="preserve">p </w:t>
      </w:r>
      <w:ins w:id="214" w:author="Chris Free" w:date="2024-08-07T15:27:00Z">
        <w:r w:rsidR="00ED59E5">
          <w:rPr>
            <w:rFonts w:asciiTheme="majorHAnsi" w:hAnsiTheme="majorHAnsi" w:cstheme="majorHAnsi"/>
            <w:color w:val="FF0000"/>
            <w:lang w:val="en-GB"/>
          </w:rPr>
          <w:t>16</w:t>
        </w:r>
      </w:ins>
      <w:del w:id="215" w:author="Chris Free" w:date="2024-08-07T15:27:00Z">
        <w:r w:rsidR="000E3862" w:rsidRPr="00A55498" w:rsidDel="00ED59E5">
          <w:rPr>
            <w:rFonts w:asciiTheme="majorHAnsi" w:hAnsiTheme="majorHAnsi" w:cstheme="majorHAnsi"/>
            <w:color w:val="FF0000"/>
            <w:lang w:val="en-GB"/>
          </w:rPr>
          <w:delText>x</w:delText>
        </w:r>
      </w:del>
      <w:r w:rsidR="000E3862" w:rsidRPr="00A55498">
        <w:rPr>
          <w:rFonts w:asciiTheme="majorHAnsi" w:hAnsiTheme="majorHAnsi" w:cstheme="majorHAnsi"/>
          <w:color w:val="FF0000"/>
          <w:lang w:val="en-GB"/>
        </w:rPr>
        <w:t xml:space="preserve"> </w:t>
      </w:r>
      <w:r w:rsidR="000E3862" w:rsidRPr="000E3862">
        <w:rPr>
          <w:rFonts w:asciiTheme="majorHAnsi" w:hAnsiTheme="majorHAnsi" w:cstheme="majorHAnsi"/>
          <w:b/>
          <w:color w:val="FF0000"/>
          <w:lang w:val="en-GB"/>
        </w:rPr>
        <w:t>[A:</w:t>
      </w:r>
      <w:r w:rsidR="000E3862">
        <w:rPr>
          <w:rFonts w:asciiTheme="majorHAnsi" w:hAnsiTheme="majorHAnsi" w:cstheme="majorHAnsi"/>
          <w:b/>
          <w:color w:val="FF0000"/>
          <w:lang w:val="en-GB"/>
        </w:rPr>
        <w:t xml:space="preserve"> please state the appropriate page of the appendix here]</w:t>
      </w:r>
      <w:r w:rsidRPr="00A55498">
        <w:rPr>
          <w:rFonts w:asciiTheme="majorHAnsi" w:hAnsiTheme="majorHAnsi" w:cstheme="majorHAnsi"/>
          <w:lang w:val="en-GB"/>
        </w:rPr>
        <w:t>.</w:t>
      </w:r>
      <w:r w:rsidR="00757F02">
        <w:rPr>
          <w:rFonts w:asciiTheme="majorHAnsi" w:hAnsiTheme="majorHAnsi" w:cstheme="majorHAnsi"/>
          <w:lang w:val="en-GB"/>
        </w:rPr>
        <w:t xml:space="preserve"> RAE=retinol activity equivalents.</w:t>
      </w:r>
    </w:p>
    <w:sectPr w:rsidR="0061716F" w:rsidRPr="00A55498" w:rsidSect="003C3EEE">
      <w:pgSz w:w="12240" w:h="15840"/>
      <w:pgMar w:top="851" w:right="851" w:bottom="851" w:left="85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Free" w:date="2024-08-07T14:15:00Z" w:initials="CMF">
    <w:p w14:paraId="3CDB24A6" w14:textId="2627AC03" w:rsidR="004D6E06" w:rsidRDefault="004D6E06">
      <w:pPr>
        <w:pStyle w:val="CommentText"/>
      </w:pPr>
      <w:r>
        <w:rPr>
          <w:rStyle w:val="CommentReference"/>
        </w:rPr>
        <w:annotationRef/>
      </w:r>
      <w:r>
        <w:t>Correct.</w:t>
      </w:r>
    </w:p>
  </w:comment>
  <w:comment w:id="1" w:author="Chris Free" w:date="2024-08-07T14:14:00Z" w:initials="CMF">
    <w:p w14:paraId="31A5149F" w14:textId="55C95CD2" w:rsidR="00445586" w:rsidRDefault="00445586">
      <w:pPr>
        <w:pStyle w:val="CommentText"/>
      </w:pPr>
      <w:r>
        <w:rPr>
          <w:rStyle w:val="CommentReference"/>
        </w:rPr>
        <w:annotationRef/>
      </w:r>
      <w:r>
        <w:t>Correct</w:t>
      </w:r>
    </w:p>
  </w:comment>
  <w:comment w:id="8" w:author="Chris Free" w:date="2024-08-07T14:18:00Z" w:initials="CMF">
    <w:p w14:paraId="4241CC93" w14:textId="4CB4197E" w:rsidR="004C44E5" w:rsidRDefault="004C44E5">
      <w:pPr>
        <w:pStyle w:val="CommentText"/>
      </w:pPr>
      <w:r>
        <w:rPr>
          <w:rStyle w:val="CommentReference"/>
        </w:rPr>
        <w:annotationRef/>
      </w:r>
      <w:r>
        <w:t>Yes. But deleted the third point since it was identical to the first point.</w:t>
      </w:r>
    </w:p>
  </w:comment>
  <w:comment w:id="9" w:author="Chris Free" w:date="2024-08-07T14:17:00Z" w:initials="CMF">
    <w:p w14:paraId="5E0C6C2C" w14:textId="45A6D3EC" w:rsidR="002C1EF8" w:rsidRDefault="002C1EF8">
      <w:pPr>
        <w:pStyle w:val="CommentText"/>
      </w:pPr>
      <w:r>
        <w:rPr>
          <w:rStyle w:val="CommentReference"/>
        </w:rPr>
        <w:annotationRef/>
      </w:r>
      <w:r>
        <w:t>Yes.</w:t>
      </w:r>
    </w:p>
  </w:comment>
  <w:comment w:id="11" w:author="Chris Free" w:date="2024-08-07T14:22:00Z" w:initials="CMF">
    <w:p w14:paraId="2C511A5C" w14:textId="41B93ADC" w:rsidR="00144472" w:rsidRDefault="00144472">
      <w:pPr>
        <w:pStyle w:val="CommentText"/>
      </w:pPr>
      <w:r>
        <w:rPr>
          <w:rStyle w:val="CommentReference"/>
        </w:rPr>
        <w:annotationRef/>
      </w:r>
      <w:r>
        <w:t>Correct.</w:t>
      </w:r>
    </w:p>
  </w:comment>
  <w:comment w:id="17" w:author="Chris Free" w:date="2024-08-07T14:23:00Z" w:initials="CMF">
    <w:p w14:paraId="2BA96C46" w14:textId="697A237C" w:rsidR="00EB2EBC" w:rsidRDefault="00EB2EBC">
      <w:pPr>
        <w:pStyle w:val="CommentText"/>
      </w:pPr>
      <w:r>
        <w:rPr>
          <w:rStyle w:val="CommentReference"/>
        </w:rPr>
        <w:annotationRef/>
      </w:r>
      <w:r>
        <w:t>We did not.</w:t>
      </w:r>
      <w:r w:rsidR="00FB44AA">
        <w:t xml:space="preserve"> We know of no other study to estimate global prevalence of inadequate intakes.</w:t>
      </w:r>
    </w:p>
  </w:comment>
  <w:comment w:id="20" w:author="Chris Free" w:date="2024-08-07T14:25:00Z" w:initials="CMF">
    <w:p w14:paraId="41A7438D" w14:textId="648778FE" w:rsidR="000336A6" w:rsidRDefault="000336A6">
      <w:pPr>
        <w:pStyle w:val="CommentText"/>
      </w:pPr>
      <w:r>
        <w:rPr>
          <w:rStyle w:val="CommentReference"/>
        </w:rPr>
        <w:annotationRef/>
      </w:r>
      <w:r>
        <w:t>Okay.</w:t>
      </w:r>
    </w:p>
  </w:comment>
  <w:comment w:id="21" w:author="Chris Free" w:date="2024-08-07T14:25:00Z" w:initials="CMF">
    <w:p w14:paraId="0EB19352" w14:textId="25AD55D1" w:rsidR="007D066C" w:rsidRDefault="007D066C">
      <w:pPr>
        <w:pStyle w:val="CommentText"/>
      </w:pPr>
      <w:r>
        <w:rPr>
          <w:rStyle w:val="CommentReference"/>
        </w:rPr>
        <w:annotationRef/>
      </w:r>
      <w:r>
        <w:t>Okay.</w:t>
      </w:r>
    </w:p>
  </w:comment>
  <w:comment w:id="22" w:author="Chris Free" w:date="2024-08-07T14:26:00Z" w:initials="CMF">
    <w:p w14:paraId="38BDC068" w14:textId="2D374F54" w:rsidR="00B40613" w:rsidRDefault="00B40613">
      <w:pPr>
        <w:pStyle w:val="CommentText"/>
      </w:pPr>
      <w:r>
        <w:rPr>
          <w:rStyle w:val="CommentReference"/>
        </w:rPr>
        <w:annotationRef/>
      </w:r>
      <w:r>
        <w:t>Okay</w:t>
      </w:r>
      <w:r w:rsidR="000D7192">
        <w:t>.</w:t>
      </w:r>
    </w:p>
  </w:comment>
  <w:comment w:id="26" w:author="Chris Free" w:date="2024-08-07T14:28:00Z" w:initials="CMF">
    <w:p w14:paraId="06F82049" w14:textId="0EF0B7D7" w:rsidR="009A69A7" w:rsidRDefault="009A69A7">
      <w:pPr>
        <w:pStyle w:val="CommentText"/>
      </w:pPr>
      <w:r>
        <w:rPr>
          <w:rStyle w:val="CommentReference"/>
        </w:rPr>
        <w:annotationRef/>
      </w:r>
      <w:r>
        <w:t>Yes. Moved the reference here.</w:t>
      </w:r>
    </w:p>
  </w:comment>
  <w:comment w:id="31" w:author="Chris Free" w:date="2024-08-07T14:29:00Z" w:initials="CMF">
    <w:p w14:paraId="4BB8086C" w14:textId="38D98AD6" w:rsidR="00F62A8B" w:rsidRDefault="00F62A8B">
      <w:pPr>
        <w:pStyle w:val="CommentText"/>
      </w:pPr>
      <w:r>
        <w:rPr>
          <w:rStyle w:val="CommentReference"/>
        </w:rPr>
        <w:annotationRef/>
      </w:r>
      <w:r>
        <w:t>Yes.</w:t>
      </w:r>
    </w:p>
  </w:comment>
  <w:comment w:id="32" w:author="Chris Free" w:date="2024-08-07T14:29:00Z" w:initials="CMF">
    <w:p w14:paraId="68DA9FE3" w14:textId="6F113A39" w:rsidR="00081666" w:rsidRDefault="00081666">
      <w:pPr>
        <w:pStyle w:val="CommentText"/>
      </w:pPr>
      <w:r>
        <w:rPr>
          <w:rStyle w:val="CommentReference"/>
        </w:rPr>
        <w:annotationRef/>
      </w:r>
      <w:r>
        <w:t>Yes.</w:t>
      </w:r>
    </w:p>
  </w:comment>
  <w:comment w:id="33" w:author="Chris Free" w:date="2024-08-07T14:30:00Z" w:initials="CMF">
    <w:p w14:paraId="732B61B3" w14:textId="454DE74C" w:rsidR="0070386D" w:rsidRDefault="0070386D">
      <w:pPr>
        <w:pStyle w:val="CommentText"/>
      </w:pPr>
      <w:r>
        <w:rPr>
          <w:rStyle w:val="CommentReference"/>
        </w:rPr>
        <w:annotationRef/>
      </w:r>
      <w:r>
        <w:t>Yes.</w:t>
      </w:r>
    </w:p>
  </w:comment>
  <w:comment w:id="34" w:author="Chris Free" w:date="2024-08-07T14:30:00Z" w:initials="CMF">
    <w:p w14:paraId="34210D73" w14:textId="37553968" w:rsidR="00E566DF" w:rsidRDefault="00E566DF">
      <w:pPr>
        <w:pStyle w:val="CommentText"/>
      </w:pPr>
      <w:r>
        <w:rPr>
          <w:rStyle w:val="CommentReference"/>
        </w:rPr>
        <w:annotationRef/>
      </w:r>
      <w:r>
        <w:t>Okay.</w:t>
      </w:r>
    </w:p>
  </w:comment>
  <w:comment w:id="35" w:author="Chris Free" w:date="2024-08-07T14:30:00Z" w:initials="CMF">
    <w:p w14:paraId="4DD4D7EA" w14:textId="189D0B06" w:rsidR="00626F91" w:rsidRDefault="00626F91">
      <w:pPr>
        <w:pStyle w:val="CommentText"/>
      </w:pPr>
      <w:r>
        <w:rPr>
          <w:rStyle w:val="CommentReference"/>
        </w:rPr>
        <w:annotationRef/>
      </w:r>
      <w:r>
        <w:t>Yes.</w:t>
      </w:r>
    </w:p>
  </w:comment>
  <w:comment w:id="36" w:author="Chris Free" w:date="2024-08-07T14:31:00Z" w:initials="CMF">
    <w:p w14:paraId="35E2B446" w14:textId="31540B14" w:rsidR="00DD5B1D" w:rsidRDefault="00DD5B1D">
      <w:pPr>
        <w:pStyle w:val="CommentText"/>
      </w:pPr>
      <w:r>
        <w:rPr>
          <w:rStyle w:val="CommentReference"/>
        </w:rPr>
        <w:annotationRef/>
      </w:r>
      <w:r>
        <w:t>Okay.</w:t>
      </w:r>
    </w:p>
  </w:comment>
  <w:comment w:id="41" w:author="Chris Free" w:date="2024-08-07T14:31:00Z" w:initials="CMF">
    <w:p w14:paraId="4496FD25" w14:textId="7E3CB8BC" w:rsidR="00BE4AEA" w:rsidRDefault="00BE4AEA">
      <w:pPr>
        <w:pStyle w:val="CommentText"/>
      </w:pPr>
      <w:r>
        <w:rPr>
          <w:rStyle w:val="CommentReference"/>
        </w:rPr>
        <w:annotationRef/>
      </w:r>
      <w:r>
        <w:t>Okay.</w:t>
      </w:r>
    </w:p>
  </w:comment>
  <w:comment w:id="42" w:author="Chris Free" w:date="2024-08-07T14:31:00Z" w:initials="CMF">
    <w:p w14:paraId="11A28457" w14:textId="77777777" w:rsidR="004F607F" w:rsidRDefault="004F607F" w:rsidP="004F607F">
      <w:pPr>
        <w:pStyle w:val="CommentText"/>
      </w:pPr>
      <w:r>
        <w:rPr>
          <w:rStyle w:val="CommentReference"/>
        </w:rPr>
        <w:annotationRef/>
      </w:r>
      <w:r>
        <w:t>Okay.</w:t>
      </w:r>
    </w:p>
    <w:p w14:paraId="1AD98CA0" w14:textId="26F49FC8" w:rsidR="004F607F" w:rsidRDefault="004F607F">
      <w:pPr>
        <w:pStyle w:val="CommentText"/>
      </w:pPr>
    </w:p>
  </w:comment>
  <w:comment w:id="44" w:author="Chris Free" w:date="2024-08-07T14:32:00Z" w:initials="CMF">
    <w:p w14:paraId="22BBB86D" w14:textId="59B5CCE1" w:rsidR="004F607F" w:rsidRDefault="004F607F">
      <w:pPr>
        <w:pStyle w:val="CommentText"/>
      </w:pPr>
      <w:r>
        <w:rPr>
          <w:rStyle w:val="CommentReference"/>
        </w:rPr>
        <w:annotationRef/>
      </w:r>
      <w:r>
        <w:t>Okay.</w:t>
      </w:r>
    </w:p>
  </w:comment>
  <w:comment w:id="50" w:author="Chris Free" w:date="2024-08-07T14:32:00Z" w:initials="CMF">
    <w:p w14:paraId="78801054" w14:textId="4D4C31B1" w:rsidR="004F607F" w:rsidRDefault="004F607F">
      <w:pPr>
        <w:pStyle w:val="CommentText"/>
      </w:pPr>
      <w:r>
        <w:rPr>
          <w:rStyle w:val="CommentReference"/>
        </w:rPr>
        <w:annotationRef/>
      </w:r>
      <w:r>
        <w:t xml:space="preserve">No, it’s not worth it. We’re painting a picture of the data provided in the GDD. Ultimately, </w:t>
      </w:r>
      <w:r w:rsidR="00BB7F28">
        <w:t>we use the values averaged across all levels of education, as stated below. So it’s weeds that we don’t need to go in to.</w:t>
      </w:r>
    </w:p>
  </w:comment>
  <w:comment w:id="51" w:author="Chris Free" w:date="2024-08-07T14:35:00Z" w:initials="CMF">
    <w:p w14:paraId="2CCDEB9B" w14:textId="0A873800" w:rsidR="00A61534" w:rsidRDefault="00A61534">
      <w:pPr>
        <w:pStyle w:val="CommentText"/>
      </w:pPr>
      <w:r>
        <w:rPr>
          <w:rStyle w:val="CommentReference"/>
        </w:rPr>
        <w:annotationRef/>
      </w:r>
      <w:r>
        <w:t>Added “in risk” later in sentence to clarify.</w:t>
      </w:r>
    </w:p>
  </w:comment>
  <w:comment w:id="58" w:author="Chris Free" w:date="2024-08-07T14:36:00Z" w:initials="CMF">
    <w:p w14:paraId="1CBCE29B" w14:textId="63DE8EDD" w:rsidR="00113298" w:rsidRDefault="00113298">
      <w:pPr>
        <w:pStyle w:val="CommentText"/>
      </w:pPr>
      <w:r>
        <w:rPr>
          <w:rStyle w:val="CommentReference"/>
        </w:rPr>
        <w:annotationRef/>
      </w:r>
      <w:r>
        <w:t>“if” is great.</w:t>
      </w:r>
    </w:p>
  </w:comment>
  <w:comment w:id="59" w:author="Chris Free" w:date="2024-08-07T14:36:00Z" w:initials="CMF">
    <w:p w14:paraId="7121C2C3" w14:textId="3D290902" w:rsidR="00540177" w:rsidRDefault="00540177">
      <w:pPr>
        <w:pStyle w:val="CommentText"/>
      </w:pPr>
      <w:r>
        <w:rPr>
          <w:rStyle w:val="CommentReference"/>
        </w:rPr>
        <w:annotationRef/>
      </w:r>
      <w:r>
        <w:t>Yes.</w:t>
      </w:r>
    </w:p>
  </w:comment>
  <w:comment w:id="62" w:author="Chris Free" w:date="2024-08-07T14:37:00Z" w:initials="CMF">
    <w:p w14:paraId="59396F3E" w14:textId="71115292" w:rsidR="00AE6895" w:rsidRDefault="00AE6895">
      <w:pPr>
        <w:pStyle w:val="CommentText"/>
      </w:pPr>
      <w:r>
        <w:rPr>
          <w:rStyle w:val="CommentReference"/>
        </w:rPr>
        <w:annotationRef/>
      </w:r>
      <w:r>
        <w:t>Yes.</w:t>
      </w:r>
    </w:p>
  </w:comment>
  <w:comment w:id="71" w:author="Chris Free" w:date="2024-08-07T14:37:00Z" w:initials="CMF">
    <w:p w14:paraId="1A419BC8" w14:textId="6C4D298B" w:rsidR="00F70882" w:rsidRDefault="00F70882">
      <w:pPr>
        <w:pStyle w:val="CommentText"/>
      </w:pPr>
      <w:r>
        <w:rPr>
          <w:rStyle w:val="CommentReference"/>
        </w:rPr>
        <w:annotationRef/>
      </w:r>
      <w:r>
        <w:t>Nutrients is great.</w:t>
      </w:r>
    </w:p>
  </w:comment>
  <w:comment w:id="72" w:author="Chris Free" w:date="2024-08-07T14:38:00Z" w:initials="CMF">
    <w:p w14:paraId="673F99ED" w14:textId="13F49C38" w:rsidR="00F70882" w:rsidRDefault="00F70882">
      <w:pPr>
        <w:pStyle w:val="CommentText"/>
      </w:pPr>
      <w:r>
        <w:rPr>
          <w:rStyle w:val="CommentReference"/>
        </w:rPr>
        <w:annotationRef/>
      </w:r>
      <w:r>
        <w:t>Fine.</w:t>
      </w:r>
    </w:p>
  </w:comment>
  <w:comment w:id="75" w:author="Chris Free" w:date="2024-08-07T14:38:00Z" w:initials="CMF">
    <w:p w14:paraId="3AC99F66" w14:textId="325D3B60" w:rsidR="009206F9" w:rsidRDefault="009206F9">
      <w:pPr>
        <w:pStyle w:val="CommentText"/>
      </w:pPr>
      <w:r>
        <w:rPr>
          <w:rStyle w:val="CommentReference"/>
        </w:rPr>
        <w:annotationRef/>
      </w:r>
      <w:r>
        <w:t>absence</w:t>
      </w:r>
    </w:p>
  </w:comment>
  <w:comment w:id="93" w:author="Chris Free" w:date="2024-08-07T15:30:00Z" w:initials="CMF">
    <w:p w14:paraId="65663F09" w14:textId="68C4A36C" w:rsidR="00F7350C" w:rsidRDefault="00F7350C">
      <w:pPr>
        <w:pStyle w:val="CommentText"/>
      </w:pPr>
      <w:r>
        <w:rPr>
          <w:rStyle w:val="CommentReference"/>
        </w:rPr>
        <w:annotationRef/>
      </w:r>
      <w:r>
        <w:t>Editted.</w:t>
      </w:r>
    </w:p>
  </w:comment>
  <w:comment w:id="95" w:author="Chris Free" w:date="2024-08-07T15:31:00Z" w:initials="CMF">
    <w:p w14:paraId="1A171D20" w14:textId="61BFE533" w:rsidR="00F1574B" w:rsidRDefault="00F1574B">
      <w:pPr>
        <w:pStyle w:val="CommentText"/>
      </w:pPr>
      <w:r>
        <w:rPr>
          <w:rStyle w:val="CommentReference"/>
        </w:rPr>
        <w:annotationRef/>
      </w:r>
      <w:r>
        <w:t>Mainly is fine</w:t>
      </w:r>
    </w:p>
  </w:comment>
  <w:comment w:id="98" w:author="Chris Free" w:date="2024-08-07T15:33:00Z" w:initials="CMF">
    <w:p w14:paraId="58B61CF4" w14:textId="66CB44EE" w:rsidR="003B711A" w:rsidRDefault="003B711A">
      <w:pPr>
        <w:pStyle w:val="CommentText"/>
      </w:pPr>
      <w:r>
        <w:rPr>
          <w:rStyle w:val="CommentReference"/>
        </w:rPr>
        <w:annotationRef/>
      </w:r>
      <w:r>
        <w:t>Editted.</w:t>
      </w:r>
      <w:bookmarkStart w:id="99" w:name="_GoBack"/>
      <w:bookmarkEnd w:id="99"/>
    </w:p>
  </w:comment>
  <w:comment w:id="105" w:author="Chris Free" w:date="2024-08-07T14:39:00Z" w:initials="CMF">
    <w:p w14:paraId="5A008193" w14:textId="7876B179" w:rsidR="0033367F" w:rsidRDefault="0033367F">
      <w:pPr>
        <w:pStyle w:val="CommentText"/>
      </w:pPr>
      <w:r>
        <w:rPr>
          <w:rStyle w:val="CommentReference"/>
        </w:rPr>
        <w:annotationRef/>
      </w:r>
      <w:r>
        <w:t>Yes.</w:t>
      </w:r>
    </w:p>
  </w:comment>
  <w:comment w:id="106" w:author="Chris Free" w:date="2024-08-07T14:39:00Z" w:initials="CMF">
    <w:p w14:paraId="36AEAB84" w14:textId="7CA3C9D8" w:rsidR="00D46BE0" w:rsidRDefault="00D46BE0">
      <w:pPr>
        <w:pStyle w:val="CommentText"/>
      </w:pPr>
      <w:r>
        <w:rPr>
          <w:rStyle w:val="CommentReference"/>
        </w:rPr>
        <w:annotationRef/>
      </w:r>
      <w:r>
        <w:t>Move to end</w:t>
      </w:r>
      <w:r w:rsidR="00B94A4F">
        <w:t>.</w:t>
      </w:r>
    </w:p>
  </w:comment>
  <w:comment w:id="108" w:author="Chris Free" w:date="2024-08-07T14:40:00Z" w:initials="CMF">
    <w:p w14:paraId="1453657D" w14:textId="49240573" w:rsidR="008832FD" w:rsidRDefault="008832FD">
      <w:pPr>
        <w:pStyle w:val="CommentText"/>
      </w:pPr>
      <w:r>
        <w:rPr>
          <w:rStyle w:val="CommentReference"/>
        </w:rPr>
        <w:annotationRef/>
      </w:r>
      <w:r>
        <w:t>Added.</w:t>
      </w:r>
    </w:p>
  </w:comment>
  <w:comment w:id="109" w:author="Chris Free" w:date="2024-08-07T14:41:00Z" w:initials="CMF">
    <w:p w14:paraId="1BD90028" w14:textId="195DADE9" w:rsidR="00946882" w:rsidRDefault="00946882">
      <w:pPr>
        <w:pStyle w:val="CommentText"/>
      </w:pPr>
      <w:r>
        <w:rPr>
          <w:rStyle w:val="CommentReference"/>
        </w:rPr>
        <w:annotationRef/>
      </w:r>
      <w:r>
        <w:t>Sure.</w:t>
      </w:r>
    </w:p>
  </w:comment>
  <w:comment w:id="111" w:author="Chris Free" w:date="2024-08-07T14:41:00Z" w:initials="CMF">
    <w:p w14:paraId="27D18509" w14:textId="4CD37128" w:rsidR="002C7232" w:rsidRDefault="002C7232">
      <w:pPr>
        <w:pStyle w:val="CommentText"/>
      </w:pPr>
      <w:r>
        <w:rPr>
          <w:rStyle w:val="CommentReference"/>
        </w:rPr>
        <w:annotationRef/>
      </w:r>
      <w:r>
        <w:t>Okay.</w:t>
      </w:r>
    </w:p>
  </w:comment>
  <w:comment w:id="114" w:author="Chris Free" w:date="2024-08-07T14:41:00Z" w:initials="CMF">
    <w:p w14:paraId="1E4AF6BD" w14:textId="1E19691A" w:rsidR="001F20E8" w:rsidRDefault="001F20E8">
      <w:pPr>
        <w:pStyle w:val="CommentText"/>
      </w:pPr>
      <w:r>
        <w:rPr>
          <w:rStyle w:val="CommentReference"/>
        </w:rPr>
        <w:annotationRef/>
      </w:r>
      <w:r>
        <w:t>scarcity</w:t>
      </w:r>
    </w:p>
  </w:comment>
  <w:comment w:id="115" w:author="Chris Free" w:date="2024-08-07T14:42:00Z" w:initials="CMF">
    <w:p w14:paraId="3F43C694" w14:textId="3C1164CE" w:rsidR="00191614" w:rsidRDefault="00191614">
      <w:pPr>
        <w:pStyle w:val="CommentText"/>
      </w:pPr>
      <w:r>
        <w:rPr>
          <w:rStyle w:val="CommentReference"/>
        </w:rPr>
        <w:annotationRef/>
      </w:r>
      <w:r>
        <w:t xml:space="preserve"> Added later in sentence.</w:t>
      </w:r>
    </w:p>
  </w:comment>
  <w:comment w:id="117" w:author="Chris Free" w:date="2024-08-07T14:42:00Z" w:initials="CMF">
    <w:p w14:paraId="29FB1A0E" w14:textId="78C721A6" w:rsidR="00363D26" w:rsidRDefault="00363D26">
      <w:pPr>
        <w:pStyle w:val="CommentText"/>
      </w:pPr>
      <w:r>
        <w:rPr>
          <w:rStyle w:val="CommentReference"/>
        </w:rPr>
        <w:annotationRef/>
      </w:r>
      <w:r>
        <w:t>Yes.</w:t>
      </w:r>
    </w:p>
  </w:comment>
  <w:comment w:id="118" w:author="Chris Free" w:date="2024-08-07T14:43:00Z" w:initials="CMF">
    <w:p w14:paraId="18759E23" w14:textId="40C1DCD6" w:rsidR="00F51399" w:rsidRDefault="00F51399">
      <w:pPr>
        <w:pStyle w:val="CommentText"/>
      </w:pPr>
      <w:r>
        <w:rPr>
          <w:rStyle w:val="CommentReference"/>
        </w:rPr>
        <w:annotationRef/>
      </w:r>
      <w:r>
        <w:t>Uncommon</w:t>
      </w:r>
      <w:r w:rsidR="00077354">
        <w:t>.</w:t>
      </w:r>
    </w:p>
  </w:comment>
  <w:comment w:id="119" w:author="Chris Free" w:date="2024-08-07T14:44:00Z" w:initials="CMF">
    <w:p w14:paraId="500F6232" w14:textId="780F96B2" w:rsidR="009F65D4" w:rsidRDefault="009F65D4">
      <w:pPr>
        <w:pStyle w:val="CommentText"/>
      </w:pPr>
      <w:r>
        <w:rPr>
          <w:rStyle w:val="CommentReference"/>
        </w:rPr>
        <w:annotationRef/>
      </w:r>
      <w:r>
        <w:t>Okay.</w:t>
      </w:r>
    </w:p>
  </w:comment>
  <w:comment w:id="120" w:author="Chris Free" w:date="2024-08-07T14:45:00Z" w:initials="CMF">
    <w:p w14:paraId="31661031" w14:textId="7503ED0A" w:rsidR="00AC415C" w:rsidRDefault="00AC415C">
      <w:pPr>
        <w:pStyle w:val="CommentText"/>
      </w:pPr>
      <w:r>
        <w:rPr>
          <w:rStyle w:val="CommentReference"/>
        </w:rPr>
        <w:annotationRef/>
      </w:r>
      <w:r>
        <w:t>Yes</w:t>
      </w:r>
      <w:r w:rsidR="0014196C">
        <w:t>.</w:t>
      </w:r>
    </w:p>
  </w:comment>
  <w:comment w:id="121" w:author="Chris Free" w:date="2024-08-07T14:46:00Z" w:initials="CMF">
    <w:p w14:paraId="32D7E40F" w14:textId="161A98D6" w:rsidR="00A47B9D" w:rsidRDefault="00A47B9D">
      <w:pPr>
        <w:pStyle w:val="CommentText"/>
      </w:pPr>
      <w:r>
        <w:rPr>
          <w:rStyle w:val="CommentReference"/>
        </w:rPr>
        <w:annotationRef/>
      </w:r>
      <w:r>
        <w:t>Yes.</w:t>
      </w:r>
    </w:p>
  </w:comment>
  <w:comment w:id="123" w:author="Chris Free" w:date="2024-08-07T14:13:00Z" w:initials="CMF">
    <w:p w14:paraId="509C285C" w14:textId="746410C7" w:rsidR="00BA07DB" w:rsidRDefault="00BA07DB">
      <w:pPr>
        <w:pStyle w:val="CommentText"/>
      </w:pPr>
      <w:r>
        <w:rPr>
          <w:rStyle w:val="CommentReference"/>
        </w:rPr>
        <w:annotationRef/>
      </w:r>
      <w:r>
        <w:t>The two statements about “all authors” include AS and CB.</w:t>
      </w:r>
    </w:p>
  </w:comment>
  <w:comment w:id="125" w:author="Chris Free" w:date="2024-08-07T14:12:00Z" w:initials="CMF">
    <w:p w14:paraId="1D5AF1C8" w14:textId="427EE563" w:rsidR="00BA07DB" w:rsidRDefault="00BA07DB">
      <w:pPr>
        <w:pStyle w:val="CommentText"/>
      </w:pPr>
      <w:r>
        <w:rPr>
          <w:rStyle w:val="CommentReference"/>
        </w:rPr>
        <w:annotationRef/>
      </w:r>
      <w:r>
        <w:t>We confirm this.</w:t>
      </w:r>
    </w:p>
  </w:comment>
  <w:comment w:id="127" w:author="Chris Free" w:date="2024-08-07T14:47:00Z" w:initials="CMF">
    <w:p w14:paraId="6F306B70" w14:textId="23B97EDB" w:rsidR="005501EB" w:rsidRDefault="005501EB">
      <w:pPr>
        <w:pStyle w:val="CommentText"/>
      </w:pPr>
      <w:r>
        <w:rPr>
          <w:rStyle w:val="CommentReference"/>
        </w:rPr>
        <w:annotationRef/>
      </w:r>
      <w:r>
        <w:t>Okay.</w:t>
      </w:r>
    </w:p>
  </w:comment>
  <w:comment w:id="151" w:author="Chris Free" w:date="2024-08-07T14:07:00Z" w:initials="CMF">
    <w:p w14:paraId="50F43973" w14:textId="7215343F" w:rsidR="00BA07DB" w:rsidRDefault="00BA07DB">
      <w:pPr>
        <w:pStyle w:val="CommentText"/>
      </w:pPr>
      <w:r>
        <w:rPr>
          <w:rStyle w:val="CommentReference"/>
        </w:rPr>
        <w:annotationRef/>
      </w:r>
      <w:r>
        <w:t>Yes.</w:t>
      </w:r>
    </w:p>
  </w:comment>
  <w:comment w:id="168" w:author="Chris Free" w:date="2024-08-07T14:08:00Z" w:initials="CMF">
    <w:p w14:paraId="227B6BA8" w14:textId="3C293723" w:rsidR="00BA07DB" w:rsidRDefault="00BA07DB">
      <w:pPr>
        <w:pStyle w:val="CommentText"/>
      </w:pPr>
      <w:r>
        <w:rPr>
          <w:rStyle w:val="CommentReference"/>
        </w:rPr>
        <w:annotationRef/>
      </w:r>
      <w:r>
        <w:t>Yes.</w:t>
      </w:r>
    </w:p>
  </w:comment>
  <w:comment w:id="185" w:author="Chris Free" w:date="2024-08-07T14:10:00Z" w:initials="CMF">
    <w:p w14:paraId="5D4ECE33" w14:textId="59A46C75" w:rsidR="00BA07DB" w:rsidRDefault="00BA07DB">
      <w:pPr>
        <w:pStyle w:val="CommentText"/>
      </w:pPr>
      <w:r>
        <w:rPr>
          <w:rStyle w:val="CommentReference"/>
        </w:rPr>
        <w:annotationRef/>
      </w:r>
      <w:r>
        <w:t>Yes.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DB24A6" w15:done="0"/>
  <w15:commentEx w15:paraId="31A5149F" w15:done="0"/>
  <w15:commentEx w15:paraId="4241CC93" w15:done="0"/>
  <w15:commentEx w15:paraId="5E0C6C2C" w15:done="0"/>
  <w15:commentEx w15:paraId="2C511A5C" w15:done="0"/>
  <w15:commentEx w15:paraId="2BA96C46" w15:done="0"/>
  <w15:commentEx w15:paraId="41A7438D" w15:done="0"/>
  <w15:commentEx w15:paraId="0EB19352" w15:done="0"/>
  <w15:commentEx w15:paraId="38BDC068" w15:done="0"/>
  <w15:commentEx w15:paraId="06F82049" w15:done="0"/>
  <w15:commentEx w15:paraId="4BB8086C" w15:done="0"/>
  <w15:commentEx w15:paraId="68DA9FE3" w15:done="0"/>
  <w15:commentEx w15:paraId="732B61B3" w15:done="0"/>
  <w15:commentEx w15:paraId="34210D73" w15:done="0"/>
  <w15:commentEx w15:paraId="4DD4D7EA" w15:done="0"/>
  <w15:commentEx w15:paraId="35E2B446" w15:done="0"/>
  <w15:commentEx w15:paraId="4496FD25" w15:done="0"/>
  <w15:commentEx w15:paraId="1AD98CA0" w15:done="0"/>
  <w15:commentEx w15:paraId="22BBB86D" w15:done="0"/>
  <w15:commentEx w15:paraId="78801054" w15:done="0"/>
  <w15:commentEx w15:paraId="2CCDEB9B" w15:done="0"/>
  <w15:commentEx w15:paraId="1CBCE29B" w15:done="0"/>
  <w15:commentEx w15:paraId="7121C2C3" w15:done="0"/>
  <w15:commentEx w15:paraId="59396F3E" w15:done="0"/>
  <w15:commentEx w15:paraId="1A419BC8" w15:done="0"/>
  <w15:commentEx w15:paraId="673F99ED" w15:done="0"/>
  <w15:commentEx w15:paraId="3AC99F66" w15:done="0"/>
  <w15:commentEx w15:paraId="65663F09" w15:done="0"/>
  <w15:commentEx w15:paraId="1A171D20" w15:done="0"/>
  <w15:commentEx w15:paraId="58B61CF4" w15:done="0"/>
  <w15:commentEx w15:paraId="5A008193" w15:done="0"/>
  <w15:commentEx w15:paraId="36AEAB84" w15:done="0"/>
  <w15:commentEx w15:paraId="1453657D" w15:done="0"/>
  <w15:commentEx w15:paraId="1BD90028" w15:done="0"/>
  <w15:commentEx w15:paraId="27D18509" w15:done="0"/>
  <w15:commentEx w15:paraId="1E4AF6BD" w15:done="0"/>
  <w15:commentEx w15:paraId="3F43C694" w15:done="0"/>
  <w15:commentEx w15:paraId="29FB1A0E" w15:done="0"/>
  <w15:commentEx w15:paraId="18759E23" w15:done="0"/>
  <w15:commentEx w15:paraId="500F6232" w15:done="0"/>
  <w15:commentEx w15:paraId="31661031" w15:done="0"/>
  <w15:commentEx w15:paraId="32D7E40F" w15:done="0"/>
  <w15:commentEx w15:paraId="509C285C" w15:done="0"/>
  <w15:commentEx w15:paraId="1D5AF1C8" w15:done="0"/>
  <w15:commentEx w15:paraId="6F306B70" w15:done="0"/>
  <w15:commentEx w15:paraId="50F43973" w15:done="0"/>
  <w15:commentEx w15:paraId="227B6BA8" w15:done="0"/>
  <w15:commentEx w15:paraId="5D4ECE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DB24A6" w16cid:durableId="2A5DFFEB"/>
  <w16cid:commentId w16cid:paraId="31A5149F" w16cid:durableId="2A5DFFB7"/>
  <w16cid:commentId w16cid:paraId="4241CC93" w16cid:durableId="2A5E00C8"/>
  <w16cid:commentId w16cid:paraId="5E0C6C2C" w16cid:durableId="2A5E006E"/>
  <w16cid:commentId w16cid:paraId="2C511A5C" w16cid:durableId="2A5E018D"/>
  <w16cid:commentId w16cid:paraId="2BA96C46" w16cid:durableId="2A5E01D9"/>
  <w16cid:commentId w16cid:paraId="41A7438D" w16cid:durableId="2A5E0268"/>
  <w16cid:commentId w16cid:paraId="0EB19352" w16cid:durableId="2A5E0273"/>
  <w16cid:commentId w16cid:paraId="38BDC068" w16cid:durableId="2A5E0296"/>
  <w16cid:commentId w16cid:paraId="06F82049" w16cid:durableId="2A5E0303"/>
  <w16cid:commentId w16cid:paraId="4BB8086C" w16cid:durableId="2A5E034D"/>
  <w16cid:commentId w16cid:paraId="68DA9FE3" w16cid:durableId="2A5E0363"/>
  <w16cid:commentId w16cid:paraId="732B61B3" w16cid:durableId="2A5E0371"/>
  <w16cid:commentId w16cid:paraId="34210D73" w16cid:durableId="2A5E0383"/>
  <w16cid:commentId w16cid:paraId="4DD4D7EA" w16cid:durableId="2A5E0393"/>
  <w16cid:commentId w16cid:paraId="35E2B446" w16cid:durableId="2A5E03A5"/>
  <w16cid:commentId w16cid:paraId="4496FD25" w16cid:durableId="2A5E03CD"/>
  <w16cid:commentId w16cid:paraId="1AD98CA0" w16cid:durableId="2A5E03DC"/>
  <w16cid:commentId w16cid:paraId="22BBB86D" w16cid:durableId="2A5E0402"/>
  <w16cid:commentId w16cid:paraId="78801054" w16cid:durableId="2A5E041A"/>
  <w16cid:commentId w16cid:paraId="2CCDEB9B" w16cid:durableId="2A5E04BF"/>
  <w16cid:commentId w16cid:paraId="1CBCE29B" w16cid:durableId="2A5E04E6"/>
  <w16cid:commentId w16cid:paraId="7121C2C3" w16cid:durableId="2A5E0509"/>
  <w16cid:commentId w16cid:paraId="59396F3E" w16cid:durableId="2A5E0516"/>
  <w16cid:commentId w16cid:paraId="1A419BC8" w16cid:durableId="2A5E0544"/>
  <w16cid:commentId w16cid:paraId="673F99ED" w16cid:durableId="2A5E054B"/>
  <w16cid:commentId w16cid:paraId="3AC99F66" w16cid:durableId="2A5E0556"/>
  <w16cid:commentId w16cid:paraId="65663F09" w16cid:durableId="2A5E1189"/>
  <w16cid:commentId w16cid:paraId="1A171D20" w16cid:durableId="2A5E11CC"/>
  <w16cid:commentId w16cid:paraId="58B61CF4" w16cid:durableId="2A5E1254"/>
  <w16cid:commentId w16cid:paraId="5A008193" w16cid:durableId="2A5E059B"/>
  <w16cid:commentId w16cid:paraId="36AEAB84" w16cid:durableId="2A5E05B5"/>
  <w16cid:commentId w16cid:paraId="1453657D" w16cid:durableId="2A5E05F7"/>
  <w16cid:commentId w16cid:paraId="1BD90028" w16cid:durableId="2A5E060A"/>
  <w16cid:commentId w16cid:paraId="27D18509" w16cid:durableId="2A5E061E"/>
  <w16cid:commentId w16cid:paraId="1E4AF6BD" w16cid:durableId="2A5E0629"/>
  <w16cid:commentId w16cid:paraId="3F43C694" w16cid:durableId="2A5E0668"/>
  <w16cid:commentId w16cid:paraId="29FB1A0E" w16cid:durableId="2A5E0652"/>
  <w16cid:commentId w16cid:paraId="18759E23" w16cid:durableId="2A5E06A2"/>
  <w16cid:commentId w16cid:paraId="500F6232" w16cid:durableId="2A5E06B8"/>
  <w16cid:commentId w16cid:paraId="31661031" w16cid:durableId="2A5E0723"/>
  <w16cid:commentId w16cid:paraId="32D7E40F" w16cid:durableId="2A5E0747"/>
  <w16cid:commentId w16cid:paraId="509C285C" w16cid:durableId="2A5DFF98"/>
  <w16cid:commentId w16cid:paraId="1D5AF1C8" w16cid:durableId="2A5DFF49"/>
  <w16cid:commentId w16cid:paraId="6F306B70" w16cid:durableId="2A5E0790"/>
  <w16cid:commentId w16cid:paraId="50F43973" w16cid:durableId="2A5DFE31"/>
  <w16cid:commentId w16cid:paraId="227B6BA8" w16cid:durableId="2A5DFE55"/>
  <w16cid:commentId w16cid:paraId="5D4ECE33" w16cid:durableId="2A5DF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3D07" w14:textId="77777777" w:rsidR="006D5AA2" w:rsidRDefault="006D5AA2" w:rsidP="00D8309F">
      <w:pPr>
        <w:spacing w:line="240" w:lineRule="auto"/>
      </w:pPr>
      <w:r>
        <w:separator/>
      </w:r>
    </w:p>
  </w:endnote>
  <w:endnote w:type="continuationSeparator" w:id="0">
    <w:p w14:paraId="3A6D9C38" w14:textId="77777777" w:rsidR="006D5AA2" w:rsidRDefault="006D5AA2" w:rsidP="00D83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B1969" w14:textId="77777777" w:rsidR="006D5AA2" w:rsidRDefault="006D5AA2" w:rsidP="00D8309F">
      <w:pPr>
        <w:spacing w:line="240" w:lineRule="auto"/>
      </w:pPr>
      <w:r>
        <w:separator/>
      </w:r>
    </w:p>
  </w:footnote>
  <w:footnote w:type="continuationSeparator" w:id="0">
    <w:p w14:paraId="08CDA4EE" w14:textId="77777777" w:rsidR="006D5AA2" w:rsidRDefault="006D5AA2" w:rsidP="00D830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F14"/>
    <w:multiLevelType w:val="multilevel"/>
    <w:tmpl w:val="551C8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trackRevisions/>
  <w:documentProtection w:edit="trackedChanges" w:enforcement="1" w:cryptProviderType="rsaAES" w:cryptAlgorithmClass="hash" w:cryptAlgorithmType="typeAny" w:cryptAlgorithmSid="14" w:cryptSpinCount="100000" w:hash="k4Gxbaq+JR6Ro35rovYKyVzl/Nfq1P9gv4xs0cdR729BFsyuvbGg9lzfmhVlnylD1DbR8MU6Jn0ylLRJYdfcaA==" w:salt="mMh+JMBbrw1YXNTqqTNFf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6F"/>
    <w:rsid w:val="000016AB"/>
    <w:rsid w:val="00004185"/>
    <w:rsid w:val="000066AA"/>
    <w:rsid w:val="00014757"/>
    <w:rsid w:val="0003132F"/>
    <w:rsid w:val="000336A6"/>
    <w:rsid w:val="00041138"/>
    <w:rsid w:val="000506CA"/>
    <w:rsid w:val="000518DF"/>
    <w:rsid w:val="00054DE3"/>
    <w:rsid w:val="000620A8"/>
    <w:rsid w:val="000747C0"/>
    <w:rsid w:val="00077354"/>
    <w:rsid w:val="00081666"/>
    <w:rsid w:val="000A295D"/>
    <w:rsid w:val="000A57D6"/>
    <w:rsid w:val="000A730C"/>
    <w:rsid w:val="000C0E0C"/>
    <w:rsid w:val="000D7192"/>
    <w:rsid w:val="000D72C7"/>
    <w:rsid w:val="000E3862"/>
    <w:rsid w:val="001128E8"/>
    <w:rsid w:val="00113298"/>
    <w:rsid w:val="001147D6"/>
    <w:rsid w:val="001277DB"/>
    <w:rsid w:val="0014196C"/>
    <w:rsid w:val="00144472"/>
    <w:rsid w:val="00146FB8"/>
    <w:rsid w:val="00150F1A"/>
    <w:rsid w:val="00153936"/>
    <w:rsid w:val="00161C34"/>
    <w:rsid w:val="001825A9"/>
    <w:rsid w:val="00182E6E"/>
    <w:rsid w:val="00191614"/>
    <w:rsid w:val="001A5225"/>
    <w:rsid w:val="001A751C"/>
    <w:rsid w:val="001F20E8"/>
    <w:rsid w:val="001F725D"/>
    <w:rsid w:val="00206986"/>
    <w:rsid w:val="0023171A"/>
    <w:rsid w:val="00242A33"/>
    <w:rsid w:val="00245007"/>
    <w:rsid w:val="0024744A"/>
    <w:rsid w:val="002646D3"/>
    <w:rsid w:val="00280989"/>
    <w:rsid w:val="00284DAA"/>
    <w:rsid w:val="0029679D"/>
    <w:rsid w:val="002C1EF8"/>
    <w:rsid w:val="002C7232"/>
    <w:rsid w:val="002D6498"/>
    <w:rsid w:val="002E6E54"/>
    <w:rsid w:val="0030237A"/>
    <w:rsid w:val="00302B43"/>
    <w:rsid w:val="003133DC"/>
    <w:rsid w:val="00316F8D"/>
    <w:rsid w:val="00320696"/>
    <w:rsid w:val="0033367F"/>
    <w:rsid w:val="00334BE9"/>
    <w:rsid w:val="0034442A"/>
    <w:rsid w:val="00345EFA"/>
    <w:rsid w:val="003476A1"/>
    <w:rsid w:val="00363D26"/>
    <w:rsid w:val="00364C56"/>
    <w:rsid w:val="00371A78"/>
    <w:rsid w:val="00382B91"/>
    <w:rsid w:val="00382ED4"/>
    <w:rsid w:val="003A5D57"/>
    <w:rsid w:val="003B16A4"/>
    <w:rsid w:val="003B4EED"/>
    <w:rsid w:val="003B711A"/>
    <w:rsid w:val="003C003C"/>
    <w:rsid w:val="003C3EEE"/>
    <w:rsid w:val="003E270E"/>
    <w:rsid w:val="004310C5"/>
    <w:rsid w:val="00432F7E"/>
    <w:rsid w:val="0043373B"/>
    <w:rsid w:val="00444DC0"/>
    <w:rsid w:val="00445586"/>
    <w:rsid w:val="00446FE5"/>
    <w:rsid w:val="004652FC"/>
    <w:rsid w:val="00467220"/>
    <w:rsid w:val="00477F4B"/>
    <w:rsid w:val="0048781D"/>
    <w:rsid w:val="004B3D01"/>
    <w:rsid w:val="004B47FD"/>
    <w:rsid w:val="004B4BEF"/>
    <w:rsid w:val="004C44E5"/>
    <w:rsid w:val="004C69D7"/>
    <w:rsid w:val="004D509E"/>
    <w:rsid w:val="004D6E06"/>
    <w:rsid w:val="004D78DD"/>
    <w:rsid w:val="004F1804"/>
    <w:rsid w:val="004F607F"/>
    <w:rsid w:val="004F6812"/>
    <w:rsid w:val="005075E5"/>
    <w:rsid w:val="00516663"/>
    <w:rsid w:val="00522D2B"/>
    <w:rsid w:val="00537678"/>
    <w:rsid w:val="00540177"/>
    <w:rsid w:val="0054081B"/>
    <w:rsid w:val="005501EB"/>
    <w:rsid w:val="00562786"/>
    <w:rsid w:val="00580952"/>
    <w:rsid w:val="005928ED"/>
    <w:rsid w:val="005A5613"/>
    <w:rsid w:val="005C1BFB"/>
    <w:rsid w:val="005D42DE"/>
    <w:rsid w:val="00612B44"/>
    <w:rsid w:val="006145C5"/>
    <w:rsid w:val="0061716F"/>
    <w:rsid w:val="00626F91"/>
    <w:rsid w:val="00647C15"/>
    <w:rsid w:val="00650B9B"/>
    <w:rsid w:val="00670AE8"/>
    <w:rsid w:val="00675139"/>
    <w:rsid w:val="00680066"/>
    <w:rsid w:val="006A3841"/>
    <w:rsid w:val="006D5AA2"/>
    <w:rsid w:val="006D5CC4"/>
    <w:rsid w:val="0070073E"/>
    <w:rsid w:val="0070386D"/>
    <w:rsid w:val="00711EEA"/>
    <w:rsid w:val="0073266F"/>
    <w:rsid w:val="00734D72"/>
    <w:rsid w:val="00756EE0"/>
    <w:rsid w:val="00757F02"/>
    <w:rsid w:val="007612EF"/>
    <w:rsid w:val="00783977"/>
    <w:rsid w:val="00783E91"/>
    <w:rsid w:val="007932F8"/>
    <w:rsid w:val="007A1C25"/>
    <w:rsid w:val="007A2FCE"/>
    <w:rsid w:val="007A4EE4"/>
    <w:rsid w:val="007C5E52"/>
    <w:rsid w:val="007D066C"/>
    <w:rsid w:val="007F16B8"/>
    <w:rsid w:val="007F5009"/>
    <w:rsid w:val="00805A70"/>
    <w:rsid w:val="00816B75"/>
    <w:rsid w:val="008254B9"/>
    <w:rsid w:val="00837E49"/>
    <w:rsid w:val="00857845"/>
    <w:rsid w:val="00873062"/>
    <w:rsid w:val="0087564C"/>
    <w:rsid w:val="008832FD"/>
    <w:rsid w:val="008B207B"/>
    <w:rsid w:val="009023F0"/>
    <w:rsid w:val="00917731"/>
    <w:rsid w:val="009206F9"/>
    <w:rsid w:val="00927C17"/>
    <w:rsid w:val="00944EE1"/>
    <w:rsid w:val="00945829"/>
    <w:rsid w:val="00946882"/>
    <w:rsid w:val="00947B64"/>
    <w:rsid w:val="00963DB6"/>
    <w:rsid w:val="0099501B"/>
    <w:rsid w:val="009A69A7"/>
    <w:rsid w:val="009A6DA7"/>
    <w:rsid w:val="009C2526"/>
    <w:rsid w:val="009C4B70"/>
    <w:rsid w:val="009D4A80"/>
    <w:rsid w:val="009F65D4"/>
    <w:rsid w:val="00A010A5"/>
    <w:rsid w:val="00A02D31"/>
    <w:rsid w:val="00A47B9D"/>
    <w:rsid w:val="00A55498"/>
    <w:rsid w:val="00A613B7"/>
    <w:rsid w:val="00A61534"/>
    <w:rsid w:val="00A64264"/>
    <w:rsid w:val="00A720C1"/>
    <w:rsid w:val="00A74DDE"/>
    <w:rsid w:val="00A820DF"/>
    <w:rsid w:val="00A86203"/>
    <w:rsid w:val="00A901C2"/>
    <w:rsid w:val="00A920BD"/>
    <w:rsid w:val="00A94569"/>
    <w:rsid w:val="00AA0CCC"/>
    <w:rsid w:val="00AA7BF6"/>
    <w:rsid w:val="00AB6DB5"/>
    <w:rsid w:val="00AC1C32"/>
    <w:rsid w:val="00AC415C"/>
    <w:rsid w:val="00AE4ADD"/>
    <w:rsid w:val="00AE6895"/>
    <w:rsid w:val="00B0331B"/>
    <w:rsid w:val="00B25B31"/>
    <w:rsid w:val="00B37122"/>
    <w:rsid w:val="00B40613"/>
    <w:rsid w:val="00B432C2"/>
    <w:rsid w:val="00B44404"/>
    <w:rsid w:val="00B62B4C"/>
    <w:rsid w:val="00B7071A"/>
    <w:rsid w:val="00B83EDD"/>
    <w:rsid w:val="00B94A4F"/>
    <w:rsid w:val="00B97BDC"/>
    <w:rsid w:val="00BA07DB"/>
    <w:rsid w:val="00BB28F2"/>
    <w:rsid w:val="00BB6F90"/>
    <w:rsid w:val="00BB7F28"/>
    <w:rsid w:val="00BC0E0F"/>
    <w:rsid w:val="00BC4FD2"/>
    <w:rsid w:val="00BE38F0"/>
    <w:rsid w:val="00BE4AEA"/>
    <w:rsid w:val="00C02A15"/>
    <w:rsid w:val="00C07F27"/>
    <w:rsid w:val="00C1661D"/>
    <w:rsid w:val="00C2692C"/>
    <w:rsid w:val="00C32A62"/>
    <w:rsid w:val="00C3736C"/>
    <w:rsid w:val="00C61AEC"/>
    <w:rsid w:val="00C63B8C"/>
    <w:rsid w:val="00C911EE"/>
    <w:rsid w:val="00C96BEB"/>
    <w:rsid w:val="00CC4BBE"/>
    <w:rsid w:val="00CC7AB0"/>
    <w:rsid w:val="00CD2208"/>
    <w:rsid w:val="00CE1C30"/>
    <w:rsid w:val="00CE446A"/>
    <w:rsid w:val="00D21027"/>
    <w:rsid w:val="00D3098A"/>
    <w:rsid w:val="00D324F0"/>
    <w:rsid w:val="00D34416"/>
    <w:rsid w:val="00D436C8"/>
    <w:rsid w:val="00D46BE0"/>
    <w:rsid w:val="00D77439"/>
    <w:rsid w:val="00D77648"/>
    <w:rsid w:val="00D8309F"/>
    <w:rsid w:val="00DA3112"/>
    <w:rsid w:val="00DA47F4"/>
    <w:rsid w:val="00DD5B1D"/>
    <w:rsid w:val="00DE4510"/>
    <w:rsid w:val="00E31E63"/>
    <w:rsid w:val="00E34B6C"/>
    <w:rsid w:val="00E443B7"/>
    <w:rsid w:val="00E52AB9"/>
    <w:rsid w:val="00E566DF"/>
    <w:rsid w:val="00E57312"/>
    <w:rsid w:val="00E703C1"/>
    <w:rsid w:val="00E82A69"/>
    <w:rsid w:val="00E82E66"/>
    <w:rsid w:val="00E83678"/>
    <w:rsid w:val="00E85C4D"/>
    <w:rsid w:val="00E8650F"/>
    <w:rsid w:val="00E966FF"/>
    <w:rsid w:val="00E979FE"/>
    <w:rsid w:val="00EB2EBC"/>
    <w:rsid w:val="00EB4D39"/>
    <w:rsid w:val="00EC5ECC"/>
    <w:rsid w:val="00ED59E5"/>
    <w:rsid w:val="00ED62A1"/>
    <w:rsid w:val="00EE38E7"/>
    <w:rsid w:val="00EF5849"/>
    <w:rsid w:val="00F0389C"/>
    <w:rsid w:val="00F03DE5"/>
    <w:rsid w:val="00F11103"/>
    <w:rsid w:val="00F1574B"/>
    <w:rsid w:val="00F42B51"/>
    <w:rsid w:val="00F51399"/>
    <w:rsid w:val="00F62A8B"/>
    <w:rsid w:val="00F64462"/>
    <w:rsid w:val="00F653BF"/>
    <w:rsid w:val="00F70882"/>
    <w:rsid w:val="00F718F2"/>
    <w:rsid w:val="00F7350C"/>
    <w:rsid w:val="00F770FA"/>
    <w:rsid w:val="00F86620"/>
    <w:rsid w:val="00F90BA7"/>
    <w:rsid w:val="00FA6E19"/>
    <w:rsid w:val="00FB44AA"/>
    <w:rsid w:val="00FD5A4B"/>
    <w:rsid w:val="00FD6EBB"/>
    <w:rsid w:val="00FE5C2B"/>
    <w:rsid w:val="00FE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07AC"/>
  <w15:docId w15:val="{8259EC5A-B54F-0940-99BA-A91C09AD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878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81D"/>
    <w:rPr>
      <w:rFonts w:ascii="Times New Roman" w:hAnsi="Times New Roman" w:cs="Times New Roman"/>
      <w:sz w:val="18"/>
      <w:szCs w:val="18"/>
    </w:rPr>
  </w:style>
  <w:style w:type="character" w:styleId="LineNumber">
    <w:name w:val="line number"/>
    <w:basedOn w:val="DefaultParagraphFont"/>
    <w:uiPriority w:val="99"/>
    <w:semiHidden/>
    <w:unhideWhenUsed/>
    <w:rsid w:val="00E82A69"/>
  </w:style>
  <w:style w:type="character" w:styleId="Hyperlink">
    <w:name w:val="Hyperlink"/>
    <w:basedOn w:val="DefaultParagraphFont"/>
    <w:uiPriority w:val="99"/>
    <w:unhideWhenUsed/>
    <w:rsid w:val="007F5009"/>
    <w:rPr>
      <w:color w:val="0000FF" w:themeColor="hyperlink"/>
      <w:u w:val="single"/>
    </w:rPr>
  </w:style>
  <w:style w:type="character" w:styleId="UnresolvedMention">
    <w:name w:val="Unresolved Mention"/>
    <w:basedOn w:val="DefaultParagraphFont"/>
    <w:uiPriority w:val="99"/>
    <w:semiHidden/>
    <w:unhideWhenUsed/>
    <w:rsid w:val="00041138"/>
    <w:rPr>
      <w:color w:val="605E5C"/>
      <w:shd w:val="clear" w:color="auto" w:fill="E1DFDD"/>
    </w:rPr>
  </w:style>
  <w:style w:type="paragraph" w:styleId="Revision">
    <w:name w:val="Revision"/>
    <w:hidden/>
    <w:uiPriority w:val="99"/>
    <w:semiHidden/>
    <w:rsid w:val="00945829"/>
    <w:pPr>
      <w:spacing w:line="240" w:lineRule="auto"/>
    </w:pPr>
  </w:style>
  <w:style w:type="paragraph" w:styleId="Header">
    <w:name w:val="header"/>
    <w:basedOn w:val="Normal"/>
    <w:link w:val="HeaderChar"/>
    <w:uiPriority w:val="99"/>
    <w:unhideWhenUsed/>
    <w:rsid w:val="00D8309F"/>
    <w:pPr>
      <w:tabs>
        <w:tab w:val="center" w:pos="4513"/>
        <w:tab w:val="right" w:pos="9026"/>
      </w:tabs>
      <w:spacing w:line="240" w:lineRule="auto"/>
    </w:pPr>
  </w:style>
  <w:style w:type="character" w:customStyle="1" w:styleId="HeaderChar">
    <w:name w:val="Header Char"/>
    <w:basedOn w:val="DefaultParagraphFont"/>
    <w:link w:val="Header"/>
    <w:uiPriority w:val="99"/>
    <w:rsid w:val="00D8309F"/>
  </w:style>
  <w:style w:type="paragraph" w:styleId="Footer">
    <w:name w:val="footer"/>
    <w:basedOn w:val="Normal"/>
    <w:link w:val="FooterChar"/>
    <w:uiPriority w:val="99"/>
    <w:unhideWhenUsed/>
    <w:rsid w:val="00D8309F"/>
    <w:pPr>
      <w:tabs>
        <w:tab w:val="center" w:pos="4513"/>
        <w:tab w:val="right" w:pos="9026"/>
      </w:tabs>
      <w:spacing w:line="240" w:lineRule="auto"/>
    </w:pPr>
  </w:style>
  <w:style w:type="character" w:customStyle="1" w:styleId="FooterChar">
    <w:name w:val="Footer Char"/>
    <w:basedOn w:val="DefaultParagraphFont"/>
    <w:link w:val="Footer"/>
    <w:uiPriority w:val="99"/>
    <w:rsid w:val="00D8309F"/>
  </w:style>
  <w:style w:type="character" w:styleId="FollowedHyperlink">
    <w:name w:val="FollowedHyperlink"/>
    <w:basedOn w:val="DefaultParagraphFont"/>
    <w:uiPriority w:val="99"/>
    <w:semiHidden/>
    <w:unhideWhenUsed/>
    <w:rsid w:val="0034442A"/>
    <w:rPr>
      <w:color w:val="800080" w:themeColor="followedHyperlink"/>
      <w:u w:val="single"/>
    </w:rPr>
  </w:style>
  <w:style w:type="character" w:styleId="CommentReference">
    <w:name w:val="annotation reference"/>
    <w:basedOn w:val="DefaultParagraphFont"/>
    <w:uiPriority w:val="99"/>
    <w:semiHidden/>
    <w:unhideWhenUsed/>
    <w:rsid w:val="00BA07DB"/>
    <w:rPr>
      <w:sz w:val="16"/>
      <w:szCs w:val="16"/>
    </w:rPr>
  </w:style>
  <w:style w:type="paragraph" w:styleId="CommentText">
    <w:name w:val="annotation text"/>
    <w:basedOn w:val="Normal"/>
    <w:link w:val="CommentTextChar"/>
    <w:uiPriority w:val="99"/>
    <w:semiHidden/>
    <w:unhideWhenUsed/>
    <w:rsid w:val="00BA07DB"/>
    <w:pPr>
      <w:spacing w:line="240" w:lineRule="auto"/>
    </w:pPr>
    <w:rPr>
      <w:sz w:val="20"/>
      <w:szCs w:val="20"/>
    </w:rPr>
  </w:style>
  <w:style w:type="character" w:customStyle="1" w:styleId="CommentTextChar">
    <w:name w:val="Comment Text Char"/>
    <w:basedOn w:val="DefaultParagraphFont"/>
    <w:link w:val="CommentText"/>
    <w:uiPriority w:val="99"/>
    <w:semiHidden/>
    <w:rsid w:val="00BA07DB"/>
    <w:rPr>
      <w:sz w:val="20"/>
      <w:szCs w:val="20"/>
    </w:rPr>
  </w:style>
  <w:style w:type="paragraph" w:styleId="CommentSubject">
    <w:name w:val="annotation subject"/>
    <w:basedOn w:val="CommentText"/>
    <w:next w:val="CommentText"/>
    <w:link w:val="CommentSubjectChar"/>
    <w:uiPriority w:val="99"/>
    <w:semiHidden/>
    <w:unhideWhenUsed/>
    <w:rsid w:val="00BA07DB"/>
    <w:rPr>
      <w:b/>
      <w:bCs/>
    </w:rPr>
  </w:style>
  <w:style w:type="character" w:customStyle="1" w:styleId="CommentSubjectChar">
    <w:name w:val="Comment Subject Char"/>
    <w:basedOn w:val="CommentTextChar"/>
    <w:link w:val="CommentSubject"/>
    <w:uiPriority w:val="99"/>
    <w:semiHidden/>
    <w:rsid w:val="00BA07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2542">
      <w:bodyDiv w:val="1"/>
      <w:marLeft w:val="0"/>
      <w:marRight w:val="0"/>
      <w:marTop w:val="0"/>
      <w:marBottom w:val="0"/>
      <w:divBdr>
        <w:top w:val="none" w:sz="0" w:space="0" w:color="auto"/>
        <w:left w:val="none" w:sz="0" w:space="0" w:color="auto"/>
        <w:bottom w:val="none" w:sz="0" w:space="0" w:color="auto"/>
        <w:right w:val="none" w:sz="0" w:space="0" w:color="auto"/>
      </w:divBdr>
    </w:div>
    <w:div w:id="1218662683">
      <w:bodyDiv w:val="1"/>
      <w:marLeft w:val="0"/>
      <w:marRight w:val="0"/>
      <w:marTop w:val="0"/>
      <w:marBottom w:val="0"/>
      <w:divBdr>
        <w:top w:val="none" w:sz="0" w:space="0" w:color="auto"/>
        <w:left w:val="none" w:sz="0" w:space="0" w:color="auto"/>
        <w:bottom w:val="none" w:sz="0" w:space="0" w:color="auto"/>
        <w:right w:val="none" w:sz="0" w:space="0" w:color="auto"/>
      </w:divBdr>
      <w:divsChild>
        <w:div w:id="24446381">
          <w:marLeft w:val="0"/>
          <w:marRight w:val="0"/>
          <w:marTop w:val="0"/>
          <w:marBottom w:val="375"/>
          <w:divBdr>
            <w:top w:val="none" w:sz="0" w:space="0" w:color="auto"/>
            <w:left w:val="none" w:sz="0" w:space="0" w:color="auto"/>
            <w:bottom w:val="none" w:sz="0" w:space="0" w:color="auto"/>
            <w:right w:val="none" w:sz="0" w:space="0" w:color="auto"/>
          </w:divBdr>
        </w:div>
        <w:div w:id="1439716987">
          <w:marLeft w:val="0"/>
          <w:marRight w:val="0"/>
          <w:marTop w:val="0"/>
          <w:marBottom w:val="375"/>
          <w:divBdr>
            <w:top w:val="none" w:sz="0" w:space="0" w:color="auto"/>
            <w:left w:val="none" w:sz="0" w:space="0" w:color="auto"/>
            <w:bottom w:val="none" w:sz="0" w:space="0" w:color="auto"/>
            <w:right w:val="none" w:sz="0" w:space="0" w:color="auto"/>
          </w:divBdr>
        </w:div>
        <w:div w:id="1178040768">
          <w:marLeft w:val="0"/>
          <w:marRight w:val="0"/>
          <w:marTop w:val="0"/>
          <w:marBottom w:val="375"/>
          <w:divBdr>
            <w:top w:val="none" w:sz="0" w:space="0" w:color="auto"/>
            <w:left w:val="none" w:sz="0" w:space="0" w:color="auto"/>
            <w:bottom w:val="none" w:sz="0" w:space="0" w:color="auto"/>
            <w:right w:val="none" w:sz="0" w:space="0" w:color="auto"/>
          </w:divBdr>
        </w:div>
        <w:div w:id="1837260337">
          <w:marLeft w:val="0"/>
          <w:marRight w:val="0"/>
          <w:marTop w:val="0"/>
          <w:marBottom w:val="375"/>
          <w:divBdr>
            <w:top w:val="none" w:sz="0" w:space="0" w:color="auto"/>
            <w:left w:val="none" w:sz="0" w:space="0" w:color="auto"/>
            <w:bottom w:val="none" w:sz="0" w:space="0" w:color="auto"/>
            <w:right w:val="none" w:sz="0" w:space="0" w:color="auto"/>
          </w:divBdr>
        </w:div>
        <w:div w:id="456918687">
          <w:marLeft w:val="0"/>
          <w:marRight w:val="0"/>
          <w:marTop w:val="0"/>
          <w:marBottom w:val="375"/>
          <w:divBdr>
            <w:top w:val="none" w:sz="0" w:space="0" w:color="auto"/>
            <w:left w:val="none" w:sz="0" w:space="0" w:color="auto"/>
            <w:bottom w:val="none" w:sz="0" w:space="0" w:color="auto"/>
            <w:right w:val="none" w:sz="0" w:space="0" w:color="auto"/>
          </w:divBdr>
        </w:div>
        <w:div w:id="78723354">
          <w:marLeft w:val="0"/>
          <w:marRight w:val="0"/>
          <w:marTop w:val="0"/>
          <w:marBottom w:val="375"/>
          <w:divBdr>
            <w:top w:val="none" w:sz="0" w:space="0" w:color="auto"/>
            <w:left w:val="none" w:sz="0" w:space="0" w:color="auto"/>
            <w:bottom w:val="none" w:sz="0" w:space="0" w:color="auto"/>
            <w:right w:val="none" w:sz="0" w:space="0" w:color="auto"/>
          </w:divBdr>
        </w:div>
        <w:div w:id="753016333">
          <w:marLeft w:val="0"/>
          <w:marRight w:val="0"/>
          <w:marTop w:val="0"/>
          <w:marBottom w:val="375"/>
          <w:divBdr>
            <w:top w:val="none" w:sz="0" w:space="0" w:color="auto"/>
            <w:left w:val="none" w:sz="0" w:space="0" w:color="auto"/>
            <w:bottom w:val="none" w:sz="0" w:space="0" w:color="auto"/>
            <w:right w:val="none" w:sz="0" w:space="0" w:color="auto"/>
          </w:divBdr>
        </w:div>
        <w:div w:id="2001809271">
          <w:marLeft w:val="0"/>
          <w:marRight w:val="0"/>
          <w:marTop w:val="0"/>
          <w:marBottom w:val="375"/>
          <w:divBdr>
            <w:top w:val="none" w:sz="0" w:space="0" w:color="auto"/>
            <w:left w:val="none" w:sz="0" w:space="0" w:color="auto"/>
            <w:bottom w:val="none" w:sz="0" w:space="0" w:color="auto"/>
            <w:right w:val="none" w:sz="0" w:space="0" w:color="auto"/>
          </w:divBdr>
        </w:div>
        <w:div w:id="26835960">
          <w:marLeft w:val="0"/>
          <w:marRight w:val="0"/>
          <w:marTop w:val="0"/>
          <w:marBottom w:val="375"/>
          <w:divBdr>
            <w:top w:val="none" w:sz="0" w:space="0" w:color="auto"/>
            <w:left w:val="none" w:sz="0" w:space="0" w:color="auto"/>
            <w:bottom w:val="none" w:sz="0" w:space="0" w:color="auto"/>
            <w:right w:val="none" w:sz="0" w:space="0" w:color="auto"/>
          </w:divBdr>
        </w:div>
        <w:div w:id="130556685">
          <w:marLeft w:val="0"/>
          <w:marRight w:val="0"/>
          <w:marTop w:val="0"/>
          <w:marBottom w:val="375"/>
          <w:divBdr>
            <w:top w:val="none" w:sz="0" w:space="0" w:color="auto"/>
            <w:left w:val="none" w:sz="0" w:space="0" w:color="auto"/>
            <w:bottom w:val="none" w:sz="0" w:space="0" w:color="auto"/>
            <w:right w:val="none" w:sz="0" w:space="0" w:color="auto"/>
          </w:divBdr>
        </w:div>
        <w:div w:id="918518882">
          <w:marLeft w:val="0"/>
          <w:marRight w:val="0"/>
          <w:marTop w:val="0"/>
          <w:marBottom w:val="375"/>
          <w:divBdr>
            <w:top w:val="none" w:sz="0" w:space="0" w:color="auto"/>
            <w:left w:val="none" w:sz="0" w:space="0" w:color="auto"/>
            <w:bottom w:val="none" w:sz="0" w:space="0" w:color="auto"/>
            <w:right w:val="none" w:sz="0" w:space="0" w:color="auto"/>
          </w:divBdr>
        </w:div>
        <w:div w:id="1884754422">
          <w:marLeft w:val="0"/>
          <w:marRight w:val="0"/>
          <w:marTop w:val="0"/>
          <w:marBottom w:val="375"/>
          <w:divBdr>
            <w:top w:val="none" w:sz="0" w:space="0" w:color="auto"/>
            <w:left w:val="none" w:sz="0" w:space="0" w:color="auto"/>
            <w:bottom w:val="none" w:sz="0" w:space="0" w:color="auto"/>
            <w:right w:val="none" w:sz="0" w:space="0" w:color="auto"/>
          </w:divBdr>
        </w:div>
        <w:div w:id="682130942">
          <w:marLeft w:val="0"/>
          <w:marRight w:val="0"/>
          <w:marTop w:val="0"/>
          <w:marBottom w:val="375"/>
          <w:divBdr>
            <w:top w:val="none" w:sz="0" w:space="0" w:color="auto"/>
            <w:left w:val="none" w:sz="0" w:space="0" w:color="auto"/>
            <w:bottom w:val="none" w:sz="0" w:space="0" w:color="auto"/>
            <w:right w:val="none" w:sz="0" w:space="0" w:color="auto"/>
          </w:divBdr>
        </w:div>
        <w:div w:id="789662213">
          <w:marLeft w:val="0"/>
          <w:marRight w:val="0"/>
          <w:marTop w:val="0"/>
          <w:marBottom w:val="375"/>
          <w:divBdr>
            <w:top w:val="none" w:sz="0" w:space="0" w:color="auto"/>
            <w:left w:val="none" w:sz="0" w:space="0" w:color="auto"/>
            <w:bottom w:val="none" w:sz="0" w:space="0" w:color="auto"/>
            <w:right w:val="none" w:sz="0" w:space="0" w:color="auto"/>
          </w:divBdr>
        </w:div>
        <w:div w:id="1335643699">
          <w:marLeft w:val="0"/>
          <w:marRight w:val="0"/>
          <w:marTop w:val="0"/>
          <w:marBottom w:val="375"/>
          <w:divBdr>
            <w:top w:val="none" w:sz="0" w:space="0" w:color="auto"/>
            <w:left w:val="none" w:sz="0" w:space="0" w:color="auto"/>
            <w:bottom w:val="none" w:sz="0" w:space="0" w:color="auto"/>
            <w:right w:val="none" w:sz="0" w:space="0" w:color="auto"/>
          </w:divBdr>
        </w:div>
        <w:div w:id="198670278">
          <w:marLeft w:val="0"/>
          <w:marRight w:val="0"/>
          <w:marTop w:val="0"/>
          <w:marBottom w:val="375"/>
          <w:divBdr>
            <w:top w:val="none" w:sz="0" w:space="0" w:color="auto"/>
            <w:left w:val="none" w:sz="0" w:space="0" w:color="auto"/>
            <w:bottom w:val="none" w:sz="0" w:space="0" w:color="auto"/>
            <w:right w:val="none" w:sz="0" w:space="0" w:color="auto"/>
          </w:divBdr>
        </w:div>
        <w:div w:id="323969607">
          <w:marLeft w:val="0"/>
          <w:marRight w:val="0"/>
          <w:marTop w:val="0"/>
          <w:marBottom w:val="375"/>
          <w:divBdr>
            <w:top w:val="none" w:sz="0" w:space="0" w:color="auto"/>
            <w:left w:val="none" w:sz="0" w:space="0" w:color="auto"/>
            <w:bottom w:val="none" w:sz="0" w:space="0" w:color="auto"/>
            <w:right w:val="none" w:sz="0" w:space="0" w:color="auto"/>
          </w:divBdr>
        </w:div>
        <w:div w:id="1518811977">
          <w:marLeft w:val="0"/>
          <w:marRight w:val="0"/>
          <w:marTop w:val="0"/>
          <w:marBottom w:val="375"/>
          <w:divBdr>
            <w:top w:val="none" w:sz="0" w:space="0" w:color="auto"/>
            <w:left w:val="none" w:sz="0" w:space="0" w:color="auto"/>
            <w:bottom w:val="none" w:sz="0" w:space="0" w:color="auto"/>
            <w:right w:val="none" w:sz="0" w:space="0" w:color="auto"/>
          </w:divBdr>
        </w:div>
        <w:div w:id="1754355565">
          <w:marLeft w:val="0"/>
          <w:marRight w:val="0"/>
          <w:marTop w:val="0"/>
          <w:marBottom w:val="375"/>
          <w:divBdr>
            <w:top w:val="none" w:sz="0" w:space="0" w:color="auto"/>
            <w:left w:val="none" w:sz="0" w:space="0" w:color="auto"/>
            <w:bottom w:val="none" w:sz="0" w:space="0" w:color="auto"/>
            <w:right w:val="none" w:sz="0" w:space="0" w:color="auto"/>
          </w:divBdr>
        </w:div>
        <w:div w:id="198207804">
          <w:marLeft w:val="0"/>
          <w:marRight w:val="0"/>
          <w:marTop w:val="0"/>
          <w:marBottom w:val="375"/>
          <w:divBdr>
            <w:top w:val="none" w:sz="0" w:space="0" w:color="auto"/>
            <w:left w:val="none" w:sz="0" w:space="0" w:color="auto"/>
            <w:bottom w:val="none" w:sz="0" w:space="0" w:color="auto"/>
            <w:right w:val="none" w:sz="0" w:space="0" w:color="auto"/>
          </w:divBdr>
        </w:div>
        <w:div w:id="1129932209">
          <w:marLeft w:val="0"/>
          <w:marRight w:val="0"/>
          <w:marTop w:val="0"/>
          <w:marBottom w:val="375"/>
          <w:divBdr>
            <w:top w:val="none" w:sz="0" w:space="0" w:color="auto"/>
            <w:left w:val="none" w:sz="0" w:space="0" w:color="auto"/>
            <w:bottom w:val="none" w:sz="0" w:space="0" w:color="auto"/>
            <w:right w:val="none" w:sz="0" w:space="0" w:color="auto"/>
          </w:divBdr>
        </w:div>
        <w:div w:id="1682659558">
          <w:marLeft w:val="0"/>
          <w:marRight w:val="0"/>
          <w:marTop w:val="0"/>
          <w:marBottom w:val="375"/>
          <w:divBdr>
            <w:top w:val="none" w:sz="0" w:space="0" w:color="auto"/>
            <w:left w:val="none" w:sz="0" w:space="0" w:color="auto"/>
            <w:bottom w:val="none" w:sz="0" w:space="0" w:color="auto"/>
            <w:right w:val="none" w:sz="0" w:space="0" w:color="auto"/>
          </w:divBdr>
        </w:div>
        <w:div w:id="328950882">
          <w:marLeft w:val="0"/>
          <w:marRight w:val="0"/>
          <w:marTop w:val="0"/>
          <w:marBottom w:val="375"/>
          <w:divBdr>
            <w:top w:val="none" w:sz="0" w:space="0" w:color="auto"/>
            <w:left w:val="none" w:sz="0" w:space="0" w:color="auto"/>
            <w:bottom w:val="none" w:sz="0" w:space="0" w:color="auto"/>
            <w:right w:val="none" w:sz="0" w:space="0" w:color="auto"/>
          </w:divBdr>
        </w:div>
        <w:div w:id="510341932">
          <w:marLeft w:val="0"/>
          <w:marRight w:val="0"/>
          <w:marTop w:val="0"/>
          <w:marBottom w:val="375"/>
          <w:divBdr>
            <w:top w:val="none" w:sz="0" w:space="0" w:color="auto"/>
            <w:left w:val="none" w:sz="0" w:space="0" w:color="auto"/>
            <w:bottom w:val="none" w:sz="0" w:space="0" w:color="auto"/>
            <w:right w:val="none" w:sz="0" w:space="0" w:color="auto"/>
          </w:divBdr>
        </w:div>
        <w:div w:id="936135863">
          <w:marLeft w:val="0"/>
          <w:marRight w:val="0"/>
          <w:marTop w:val="0"/>
          <w:marBottom w:val="375"/>
          <w:divBdr>
            <w:top w:val="none" w:sz="0" w:space="0" w:color="auto"/>
            <w:left w:val="none" w:sz="0" w:space="0" w:color="auto"/>
            <w:bottom w:val="none" w:sz="0" w:space="0" w:color="auto"/>
            <w:right w:val="none" w:sz="0" w:space="0" w:color="auto"/>
          </w:divBdr>
        </w:div>
        <w:div w:id="813984894">
          <w:marLeft w:val="0"/>
          <w:marRight w:val="0"/>
          <w:marTop w:val="0"/>
          <w:marBottom w:val="375"/>
          <w:divBdr>
            <w:top w:val="none" w:sz="0" w:space="0" w:color="auto"/>
            <w:left w:val="none" w:sz="0" w:space="0" w:color="auto"/>
            <w:bottom w:val="none" w:sz="0" w:space="0" w:color="auto"/>
            <w:right w:val="none" w:sz="0" w:space="0" w:color="auto"/>
          </w:divBdr>
        </w:div>
        <w:div w:id="1199586841">
          <w:marLeft w:val="0"/>
          <w:marRight w:val="0"/>
          <w:marTop w:val="0"/>
          <w:marBottom w:val="375"/>
          <w:divBdr>
            <w:top w:val="none" w:sz="0" w:space="0" w:color="auto"/>
            <w:left w:val="none" w:sz="0" w:space="0" w:color="auto"/>
            <w:bottom w:val="none" w:sz="0" w:space="0" w:color="auto"/>
            <w:right w:val="none" w:sz="0" w:space="0" w:color="auto"/>
          </w:divBdr>
        </w:div>
        <w:div w:id="1647733920">
          <w:marLeft w:val="0"/>
          <w:marRight w:val="0"/>
          <w:marTop w:val="0"/>
          <w:marBottom w:val="375"/>
          <w:divBdr>
            <w:top w:val="none" w:sz="0" w:space="0" w:color="auto"/>
            <w:left w:val="none" w:sz="0" w:space="0" w:color="auto"/>
            <w:bottom w:val="none" w:sz="0" w:space="0" w:color="auto"/>
            <w:right w:val="none" w:sz="0" w:space="0" w:color="auto"/>
          </w:divBdr>
        </w:div>
        <w:div w:id="1729064004">
          <w:marLeft w:val="0"/>
          <w:marRight w:val="0"/>
          <w:marTop w:val="0"/>
          <w:marBottom w:val="375"/>
          <w:divBdr>
            <w:top w:val="none" w:sz="0" w:space="0" w:color="auto"/>
            <w:left w:val="none" w:sz="0" w:space="0" w:color="auto"/>
            <w:bottom w:val="none" w:sz="0" w:space="0" w:color="auto"/>
            <w:right w:val="none" w:sz="0" w:space="0" w:color="auto"/>
          </w:divBdr>
        </w:div>
        <w:div w:id="270362721">
          <w:marLeft w:val="0"/>
          <w:marRight w:val="0"/>
          <w:marTop w:val="0"/>
          <w:marBottom w:val="375"/>
          <w:divBdr>
            <w:top w:val="none" w:sz="0" w:space="0" w:color="auto"/>
            <w:left w:val="none" w:sz="0" w:space="0" w:color="auto"/>
            <w:bottom w:val="none" w:sz="0" w:space="0" w:color="auto"/>
            <w:right w:val="none" w:sz="0" w:space="0" w:color="auto"/>
          </w:divBdr>
        </w:div>
        <w:div w:id="2108309068">
          <w:marLeft w:val="0"/>
          <w:marRight w:val="0"/>
          <w:marTop w:val="0"/>
          <w:marBottom w:val="375"/>
          <w:divBdr>
            <w:top w:val="none" w:sz="0" w:space="0" w:color="auto"/>
            <w:left w:val="none" w:sz="0" w:space="0" w:color="auto"/>
            <w:bottom w:val="none" w:sz="0" w:space="0" w:color="auto"/>
            <w:right w:val="none" w:sz="0" w:space="0" w:color="auto"/>
          </w:divBdr>
        </w:div>
        <w:div w:id="148523465">
          <w:marLeft w:val="0"/>
          <w:marRight w:val="0"/>
          <w:marTop w:val="0"/>
          <w:marBottom w:val="375"/>
          <w:divBdr>
            <w:top w:val="none" w:sz="0" w:space="0" w:color="auto"/>
            <w:left w:val="none" w:sz="0" w:space="0" w:color="auto"/>
            <w:bottom w:val="none" w:sz="0" w:space="0" w:color="auto"/>
            <w:right w:val="none" w:sz="0" w:space="0" w:color="auto"/>
          </w:divBdr>
        </w:div>
        <w:div w:id="820582043">
          <w:marLeft w:val="0"/>
          <w:marRight w:val="0"/>
          <w:marTop w:val="0"/>
          <w:marBottom w:val="375"/>
          <w:divBdr>
            <w:top w:val="none" w:sz="0" w:space="0" w:color="auto"/>
            <w:left w:val="none" w:sz="0" w:space="0" w:color="auto"/>
            <w:bottom w:val="none" w:sz="0" w:space="0" w:color="auto"/>
            <w:right w:val="none" w:sz="0" w:space="0" w:color="auto"/>
          </w:divBdr>
        </w:div>
        <w:div w:id="1311786832">
          <w:marLeft w:val="0"/>
          <w:marRight w:val="0"/>
          <w:marTop w:val="0"/>
          <w:marBottom w:val="375"/>
          <w:divBdr>
            <w:top w:val="none" w:sz="0" w:space="0" w:color="auto"/>
            <w:left w:val="none" w:sz="0" w:space="0" w:color="auto"/>
            <w:bottom w:val="none" w:sz="0" w:space="0" w:color="auto"/>
            <w:right w:val="none" w:sz="0" w:space="0" w:color="auto"/>
          </w:divBdr>
        </w:div>
        <w:div w:id="1613856615">
          <w:marLeft w:val="0"/>
          <w:marRight w:val="0"/>
          <w:marTop w:val="0"/>
          <w:marBottom w:val="375"/>
          <w:divBdr>
            <w:top w:val="none" w:sz="0" w:space="0" w:color="auto"/>
            <w:left w:val="none" w:sz="0" w:space="0" w:color="auto"/>
            <w:bottom w:val="none" w:sz="0" w:space="0" w:color="auto"/>
            <w:right w:val="none" w:sz="0" w:space="0" w:color="auto"/>
          </w:divBdr>
        </w:div>
        <w:div w:id="861280351">
          <w:marLeft w:val="0"/>
          <w:marRight w:val="0"/>
          <w:marTop w:val="0"/>
          <w:marBottom w:val="375"/>
          <w:divBdr>
            <w:top w:val="none" w:sz="0" w:space="0" w:color="auto"/>
            <w:left w:val="none" w:sz="0" w:space="0" w:color="auto"/>
            <w:bottom w:val="none" w:sz="0" w:space="0" w:color="auto"/>
            <w:right w:val="none" w:sz="0" w:space="0" w:color="auto"/>
          </w:divBdr>
        </w:div>
        <w:div w:id="2125267488">
          <w:marLeft w:val="0"/>
          <w:marRight w:val="0"/>
          <w:marTop w:val="0"/>
          <w:marBottom w:val="375"/>
          <w:divBdr>
            <w:top w:val="none" w:sz="0" w:space="0" w:color="auto"/>
            <w:left w:val="none" w:sz="0" w:space="0" w:color="auto"/>
            <w:bottom w:val="none" w:sz="0" w:space="0" w:color="auto"/>
            <w:right w:val="none" w:sz="0" w:space="0" w:color="auto"/>
          </w:divBdr>
        </w:div>
        <w:div w:id="2126725985">
          <w:marLeft w:val="0"/>
          <w:marRight w:val="0"/>
          <w:marTop w:val="0"/>
          <w:marBottom w:val="375"/>
          <w:divBdr>
            <w:top w:val="none" w:sz="0" w:space="0" w:color="auto"/>
            <w:left w:val="none" w:sz="0" w:space="0" w:color="auto"/>
            <w:bottom w:val="none" w:sz="0" w:space="0" w:color="auto"/>
            <w:right w:val="none" w:sz="0" w:space="0" w:color="auto"/>
          </w:divBdr>
        </w:div>
        <w:div w:id="1963883174">
          <w:marLeft w:val="0"/>
          <w:marRight w:val="0"/>
          <w:marTop w:val="0"/>
          <w:marBottom w:val="375"/>
          <w:divBdr>
            <w:top w:val="none" w:sz="0" w:space="0" w:color="auto"/>
            <w:left w:val="none" w:sz="0" w:space="0" w:color="auto"/>
            <w:bottom w:val="none" w:sz="0" w:space="0" w:color="auto"/>
            <w:right w:val="none" w:sz="0" w:space="0" w:color="auto"/>
          </w:divBdr>
        </w:div>
        <w:div w:id="1570581282">
          <w:marLeft w:val="0"/>
          <w:marRight w:val="0"/>
          <w:marTop w:val="0"/>
          <w:marBottom w:val="375"/>
          <w:divBdr>
            <w:top w:val="none" w:sz="0" w:space="0" w:color="auto"/>
            <w:left w:val="none" w:sz="0" w:space="0" w:color="auto"/>
            <w:bottom w:val="none" w:sz="0" w:space="0" w:color="auto"/>
            <w:right w:val="none" w:sz="0" w:space="0" w:color="auto"/>
          </w:divBdr>
        </w:div>
        <w:div w:id="1471945245">
          <w:marLeft w:val="0"/>
          <w:marRight w:val="0"/>
          <w:marTop w:val="0"/>
          <w:marBottom w:val="375"/>
          <w:divBdr>
            <w:top w:val="none" w:sz="0" w:space="0" w:color="auto"/>
            <w:left w:val="none" w:sz="0" w:space="0" w:color="auto"/>
            <w:bottom w:val="none" w:sz="0" w:space="0" w:color="auto"/>
            <w:right w:val="none" w:sz="0" w:space="0" w:color="auto"/>
          </w:divBdr>
        </w:div>
      </w:divsChild>
    </w:div>
    <w:div w:id="1963219336">
      <w:bodyDiv w:val="1"/>
      <w:marLeft w:val="0"/>
      <w:marRight w:val="0"/>
      <w:marTop w:val="0"/>
      <w:marBottom w:val="0"/>
      <w:divBdr>
        <w:top w:val="none" w:sz="0" w:space="0" w:color="auto"/>
        <w:left w:val="none" w:sz="0" w:space="0" w:color="auto"/>
        <w:bottom w:val="none" w:sz="0" w:space="0" w:color="auto"/>
        <w:right w:val="none" w:sz="0" w:space="0" w:color="auto"/>
      </w:divBdr>
      <w:divsChild>
        <w:div w:id="1340694588">
          <w:marLeft w:val="0"/>
          <w:marRight w:val="0"/>
          <w:marTop w:val="0"/>
          <w:marBottom w:val="375"/>
          <w:divBdr>
            <w:top w:val="none" w:sz="0" w:space="0" w:color="auto"/>
            <w:left w:val="none" w:sz="0" w:space="0" w:color="auto"/>
            <w:bottom w:val="none" w:sz="0" w:space="0" w:color="auto"/>
            <w:right w:val="none" w:sz="0" w:space="0" w:color="auto"/>
          </w:divBdr>
        </w:div>
        <w:div w:id="129786470">
          <w:marLeft w:val="0"/>
          <w:marRight w:val="0"/>
          <w:marTop w:val="0"/>
          <w:marBottom w:val="375"/>
          <w:divBdr>
            <w:top w:val="none" w:sz="0" w:space="0" w:color="auto"/>
            <w:left w:val="none" w:sz="0" w:space="0" w:color="auto"/>
            <w:bottom w:val="none" w:sz="0" w:space="0" w:color="auto"/>
            <w:right w:val="none" w:sz="0" w:space="0" w:color="auto"/>
          </w:divBdr>
        </w:div>
        <w:div w:id="449250329">
          <w:marLeft w:val="0"/>
          <w:marRight w:val="0"/>
          <w:marTop w:val="0"/>
          <w:marBottom w:val="375"/>
          <w:divBdr>
            <w:top w:val="none" w:sz="0" w:space="0" w:color="auto"/>
            <w:left w:val="none" w:sz="0" w:space="0" w:color="auto"/>
            <w:bottom w:val="none" w:sz="0" w:space="0" w:color="auto"/>
            <w:right w:val="none" w:sz="0" w:space="0" w:color="auto"/>
          </w:divBdr>
        </w:div>
        <w:div w:id="1007485320">
          <w:marLeft w:val="0"/>
          <w:marRight w:val="0"/>
          <w:marTop w:val="0"/>
          <w:marBottom w:val="375"/>
          <w:divBdr>
            <w:top w:val="none" w:sz="0" w:space="0" w:color="auto"/>
            <w:left w:val="none" w:sz="0" w:space="0" w:color="auto"/>
            <w:bottom w:val="none" w:sz="0" w:space="0" w:color="auto"/>
            <w:right w:val="none" w:sz="0" w:space="0" w:color="auto"/>
          </w:divBdr>
        </w:div>
        <w:div w:id="1231429376">
          <w:marLeft w:val="0"/>
          <w:marRight w:val="0"/>
          <w:marTop w:val="0"/>
          <w:marBottom w:val="375"/>
          <w:divBdr>
            <w:top w:val="none" w:sz="0" w:space="0" w:color="auto"/>
            <w:left w:val="none" w:sz="0" w:space="0" w:color="auto"/>
            <w:bottom w:val="none" w:sz="0" w:space="0" w:color="auto"/>
            <w:right w:val="none" w:sz="0" w:space="0" w:color="auto"/>
          </w:divBdr>
        </w:div>
        <w:div w:id="1339692441">
          <w:marLeft w:val="0"/>
          <w:marRight w:val="0"/>
          <w:marTop w:val="0"/>
          <w:marBottom w:val="375"/>
          <w:divBdr>
            <w:top w:val="none" w:sz="0" w:space="0" w:color="auto"/>
            <w:left w:val="none" w:sz="0" w:space="0" w:color="auto"/>
            <w:bottom w:val="none" w:sz="0" w:space="0" w:color="auto"/>
            <w:right w:val="none" w:sz="0" w:space="0" w:color="auto"/>
          </w:divBdr>
        </w:div>
        <w:div w:id="589239384">
          <w:marLeft w:val="0"/>
          <w:marRight w:val="0"/>
          <w:marTop w:val="0"/>
          <w:marBottom w:val="375"/>
          <w:divBdr>
            <w:top w:val="none" w:sz="0" w:space="0" w:color="auto"/>
            <w:left w:val="none" w:sz="0" w:space="0" w:color="auto"/>
            <w:bottom w:val="none" w:sz="0" w:space="0" w:color="auto"/>
            <w:right w:val="none" w:sz="0" w:space="0" w:color="auto"/>
          </w:divBdr>
        </w:div>
        <w:div w:id="117452723">
          <w:marLeft w:val="0"/>
          <w:marRight w:val="0"/>
          <w:marTop w:val="0"/>
          <w:marBottom w:val="375"/>
          <w:divBdr>
            <w:top w:val="none" w:sz="0" w:space="0" w:color="auto"/>
            <w:left w:val="none" w:sz="0" w:space="0" w:color="auto"/>
            <w:bottom w:val="none" w:sz="0" w:space="0" w:color="auto"/>
            <w:right w:val="none" w:sz="0" w:space="0" w:color="auto"/>
          </w:divBdr>
        </w:div>
        <w:div w:id="1938444041">
          <w:marLeft w:val="0"/>
          <w:marRight w:val="0"/>
          <w:marTop w:val="0"/>
          <w:marBottom w:val="375"/>
          <w:divBdr>
            <w:top w:val="none" w:sz="0" w:space="0" w:color="auto"/>
            <w:left w:val="none" w:sz="0" w:space="0" w:color="auto"/>
            <w:bottom w:val="none" w:sz="0" w:space="0" w:color="auto"/>
            <w:right w:val="none" w:sz="0" w:space="0" w:color="auto"/>
          </w:divBdr>
        </w:div>
        <w:div w:id="553395526">
          <w:marLeft w:val="0"/>
          <w:marRight w:val="0"/>
          <w:marTop w:val="0"/>
          <w:marBottom w:val="375"/>
          <w:divBdr>
            <w:top w:val="none" w:sz="0" w:space="0" w:color="auto"/>
            <w:left w:val="none" w:sz="0" w:space="0" w:color="auto"/>
            <w:bottom w:val="none" w:sz="0" w:space="0" w:color="auto"/>
            <w:right w:val="none" w:sz="0" w:space="0" w:color="auto"/>
          </w:divBdr>
        </w:div>
        <w:div w:id="118650367">
          <w:marLeft w:val="0"/>
          <w:marRight w:val="0"/>
          <w:marTop w:val="0"/>
          <w:marBottom w:val="375"/>
          <w:divBdr>
            <w:top w:val="none" w:sz="0" w:space="0" w:color="auto"/>
            <w:left w:val="none" w:sz="0" w:space="0" w:color="auto"/>
            <w:bottom w:val="none" w:sz="0" w:space="0" w:color="auto"/>
            <w:right w:val="none" w:sz="0" w:space="0" w:color="auto"/>
          </w:divBdr>
        </w:div>
        <w:div w:id="1695422884">
          <w:marLeft w:val="0"/>
          <w:marRight w:val="0"/>
          <w:marTop w:val="0"/>
          <w:marBottom w:val="375"/>
          <w:divBdr>
            <w:top w:val="none" w:sz="0" w:space="0" w:color="auto"/>
            <w:left w:val="none" w:sz="0" w:space="0" w:color="auto"/>
            <w:bottom w:val="none" w:sz="0" w:space="0" w:color="auto"/>
            <w:right w:val="none" w:sz="0" w:space="0" w:color="auto"/>
          </w:divBdr>
        </w:div>
        <w:div w:id="890726367">
          <w:marLeft w:val="0"/>
          <w:marRight w:val="0"/>
          <w:marTop w:val="0"/>
          <w:marBottom w:val="375"/>
          <w:divBdr>
            <w:top w:val="none" w:sz="0" w:space="0" w:color="auto"/>
            <w:left w:val="none" w:sz="0" w:space="0" w:color="auto"/>
            <w:bottom w:val="none" w:sz="0" w:space="0" w:color="auto"/>
            <w:right w:val="none" w:sz="0" w:space="0" w:color="auto"/>
          </w:divBdr>
        </w:div>
        <w:div w:id="229928075">
          <w:marLeft w:val="0"/>
          <w:marRight w:val="0"/>
          <w:marTop w:val="0"/>
          <w:marBottom w:val="375"/>
          <w:divBdr>
            <w:top w:val="none" w:sz="0" w:space="0" w:color="auto"/>
            <w:left w:val="none" w:sz="0" w:space="0" w:color="auto"/>
            <w:bottom w:val="none" w:sz="0" w:space="0" w:color="auto"/>
            <w:right w:val="none" w:sz="0" w:space="0" w:color="auto"/>
          </w:divBdr>
        </w:div>
        <w:div w:id="789056112">
          <w:marLeft w:val="0"/>
          <w:marRight w:val="0"/>
          <w:marTop w:val="0"/>
          <w:marBottom w:val="375"/>
          <w:divBdr>
            <w:top w:val="none" w:sz="0" w:space="0" w:color="auto"/>
            <w:left w:val="none" w:sz="0" w:space="0" w:color="auto"/>
            <w:bottom w:val="none" w:sz="0" w:space="0" w:color="auto"/>
            <w:right w:val="none" w:sz="0" w:space="0" w:color="auto"/>
          </w:divBdr>
        </w:div>
        <w:div w:id="2104952075">
          <w:marLeft w:val="0"/>
          <w:marRight w:val="0"/>
          <w:marTop w:val="0"/>
          <w:marBottom w:val="375"/>
          <w:divBdr>
            <w:top w:val="none" w:sz="0" w:space="0" w:color="auto"/>
            <w:left w:val="none" w:sz="0" w:space="0" w:color="auto"/>
            <w:bottom w:val="none" w:sz="0" w:space="0" w:color="auto"/>
            <w:right w:val="none" w:sz="0" w:space="0" w:color="auto"/>
          </w:divBdr>
        </w:div>
        <w:div w:id="2081517000">
          <w:marLeft w:val="0"/>
          <w:marRight w:val="0"/>
          <w:marTop w:val="0"/>
          <w:marBottom w:val="375"/>
          <w:divBdr>
            <w:top w:val="none" w:sz="0" w:space="0" w:color="auto"/>
            <w:left w:val="none" w:sz="0" w:space="0" w:color="auto"/>
            <w:bottom w:val="none" w:sz="0" w:space="0" w:color="auto"/>
            <w:right w:val="none" w:sz="0" w:space="0" w:color="auto"/>
          </w:divBdr>
        </w:div>
        <w:div w:id="688332581">
          <w:marLeft w:val="0"/>
          <w:marRight w:val="0"/>
          <w:marTop w:val="0"/>
          <w:marBottom w:val="375"/>
          <w:divBdr>
            <w:top w:val="none" w:sz="0" w:space="0" w:color="auto"/>
            <w:left w:val="none" w:sz="0" w:space="0" w:color="auto"/>
            <w:bottom w:val="none" w:sz="0" w:space="0" w:color="auto"/>
            <w:right w:val="none" w:sz="0" w:space="0" w:color="auto"/>
          </w:divBdr>
        </w:div>
        <w:div w:id="1876697695">
          <w:marLeft w:val="0"/>
          <w:marRight w:val="0"/>
          <w:marTop w:val="0"/>
          <w:marBottom w:val="375"/>
          <w:divBdr>
            <w:top w:val="none" w:sz="0" w:space="0" w:color="auto"/>
            <w:left w:val="none" w:sz="0" w:space="0" w:color="auto"/>
            <w:bottom w:val="none" w:sz="0" w:space="0" w:color="auto"/>
            <w:right w:val="none" w:sz="0" w:space="0" w:color="auto"/>
          </w:divBdr>
        </w:div>
        <w:div w:id="926842376">
          <w:marLeft w:val="0"/>
          <w:marRight w:val="0"/>
          <w:marTop w:val="0"/>
          <w:marBottom w:val="375"/>
          <w:divBdr>
            <w:top w:val="none" w:sz="0" w:space="0" w:color="auto"/>
            <w:left w:val="none" w:sz="0" w:space="0" w:color="auto"/>
            <w:bottom w:val="none" w:sz="0" w:space="0" w:color="auto"/>
            <w:right w:val="none" w:sz="0" w:space="0" w:color="auto"/>
          </w:divBdr>
        </w:div>
        <w:div w:id="939918528">
          <w:marLeft w:val="0"/>
          <w:marRight w:val="0"/>
          <w:marTop w:val="0"/>
          <w:marBottom w:val="375"/>
          <w:divBdr>
            <w:top w:val="none" w:sz="0" w:space="0" w:color="auto"/>
            <w:left w:val="none" w:sz="0" w:space="0" w:color="auto"/>
            <w:bottom w:val="none" w:sz="0" w:space="0" w:color="auto"/>
            <w:right w:val="none" w:sz="0" w:space="0" w:color="auto"/>
          </w:divBdr>
        </w:div>
        <w:div w:id="1126965440">
          <w:marLeft w:val="0"/>
          <w:marRight w:val="0"/>
          <w:marTop w:val="0"/>
          <w:marBottom w:val="375"/>
          <w:divBdr>
            <w:top w:val="none" w:sz="0" w:space="0" w:color="auto"/>
            <w:left w:val="none" w:sz="0" w:space="0" w:color="auto"/>
            <w:bottom w:val="none" w:sz="0" w:space="0" w:color="auto"/>
            <w:right w:val="none" w:sz="0" w:space="0" w:color="auto"/>
          </w:divBdr>
        </w:div>
        <w:div w:id="98843681">
          <w:marLeft w:val="0"/>
          <w:marRight w:val="0"/>
          <w:marTop w:val="0"/>
          <w:marBottom w:val="375"/>
          <w:divBdr>
            <w:top w:val="none" w:sz="0" w:space="0" w:color="auto"/>
            <w:left w:val="none" w:sz="0" w:space="0" w:color="auto"/>
            <w:bottom w:val="none" w:sz="0" w:space="0" w:color="auto"/>
            <w:right w:val="none" w:sz="0" w:space="0" w:color="auto"/>
          </w:divBdr>
        </w:div>
        <w:div w:id="1390879121">
          <w:marLeft w:val="0"/>
          <w:marRight w:val="0"/>
          <w:marTop w:val="0"/>
          <w:marBottom w:val="375"/>
          <w:divBdr>
            <w:top w:val="none" w:sz="0" w:space="0" w:color="auto"/>
            <w:left w:val="none" w:sz="0" w:space="0" w:color="auto"/>
            <w:bottom w:val="none" w:sz="0" w:space="0" w:color="auto"/>
            <w:right w:val="none" w:sz="0" w:space="0" w:color="auto"/>
          </w:divBdr>
        </w:div>
        <w:div w:id="1001735112">
          <w:marLeft w:val="0"/>
          <w:marRight w:val="0"/>
          <w:marTop w:val="0"/>
          <w:marBottom w:val="375"/>
          <w:divBdr>
            <w:top w:val="none" w:sz="0" w:space="0" w:color="auto"/>
            <w:left w:val="none" w:sz="0" w:space="0" w:color="auto"/>
            <w:bottom w:val="none" w:sz="0" w:space="0" w:color="auto"/>
            <w:right w:val="none" w:sz="0" w:space="0" w:color="auto"/>
          </w:divBdr>
        </w:div>
        <w:div w:id="1860730317">
          <w:marLeft w:val="0"/>
          <w:marRight w:val="0"/>
          <w:marTop w:val="0"/>
          <w:marBottom w:val="375"/>
          <w:divBdr>
            <w:top w:val="none" w:sz="0" w:space="0" w:color="auto"/>
            <w:left w:val="none" w:sz="0" w:space="0" w:color="auto"/>
            <w:bottom w:val="none" w:sz="0" w:space="0" w:color="auto"/>
            <w:right w:val="none" w:sz="0" w:space="0" w:color="auto"/>
          </w:divBdr>
        </w:div>
        <w:div w:id="1319261227">
          <w:marLeft w:val="0"/>
          <w:marRight w:val="0"/>
          <w:marTop w:val="0"/>
          <w:marBottom w:val="375"/>
          <w:divBdr>
            <w:top w:val="none" w:sz="0" w:space="0" w:color="auto"/>
            <w:left w:val="none" w:sz="0" w:space="0" w:color="auto"/>
            <w:bottom w:val="none" w:sz="0" w:space="0" w:color="auto"/>
            <w:right w:val="none" w:sz="0" w:space="0" w:color="auto"/>
          </w:divBdr>
        </w:div>
        <w:div w:id="522403756">
          <w:marLeft w:val="0"/>
          <w:marRight w:val="0"/>
          <w:marTop w:val="0"/>
          <w:marBottom w:val="375"/>
          <w:divBdr>
            <w:top w:val="none" w:sz="0" w:space="0" w:color="auto"/>
            <w:left w:val="none" w:sz="0" w:space="0" w:color="auto"/>
            <w:bottom w:val="none" w:sz="0" w:space="0" w:color="auto"/>
            <w:right w:val="none" w:sz="0" w:space="0" w:color="auto"/>
          </w:divBdr>
        </w:div>
        <w:div w:id="864560475">
          <w:marLeft w:val="0"/>
          <w:marRight w:val="0"/>
          <w:marTop w:val="0"/>
          <w:marBottom w:val="375"/>
          <w:divBdr>
            <w:top w:val="none" w:sz="0" w:space="0" w:color="auto"/>
            <w:left w:val="none" w:sz="0" w:space="0" w:color="auto"/>
            <w:bottom w:val="none" w:sz="0" w:space="0" w:color="auto"/>
            <w:right w:val="none" w:sz="0" w:space="0" w:color="auto"/>
          </w:divBdr>
        </w:div>
        <w:div w:id="771247412">
          <w:marLeft w:val="0"/>
          <w:marRight w:val="0"/>
          <w:marTop w:val="0"/>
          <w:marBottom w:val="375"/>
          <w:divBdr>
            <w:top w:val="none" w:sz="0" w:space="0" w:color="auto"/>
            <w:left w:val="none" w:sz="0" w:space="0" w:color="auto"/>
            <w:bottom w:val="none" w:sz="0" w:space="0" w:color="auto"/>
            <w:right w:val="none" w:sz="0" w:space="0" w:color="auto"/>
          </w:divBdr>
        </w:div>
        <w:div w:id="1503547087">
          <w:marLeft w:val="0"/>
          <w:marRight w:val="0"/>
          <w:marTop w:val="0"/>
          <w:marBottom w:val="375"/>
          <w:divBdr>
            <w:top w:val="none" w:sz="0" w:space="0" w:color="auto"/>
            <w:left w:val="none" w:sz="0" w:space="0" w:color="auto"/>
            <w:bottom w:val="none" w:sz="0" w:space="0" w:color="auto"/>
            <w:right w:val="none" w:sz="0" w:space="0" w:color="auto"/>
          </w:divBdr>
        </w:div>
        <w:div w:id="2015255608">
          <w:marLeft w:val="0"/>
          <w:marRight w:val="0"/>
          <w:marTop w:val="0"/>
          <w:marBottom w:val="375"/>
          <w:divBdr>
            <w:top w:val="none" w:sz="0" w:space="0" w:color="auto"/>
            <w:left w:val="none" w:sz="0" w:space="0" w:color="auto"/>
            <w:bottom w:val="none" w:sz="0" w:space="0" w:color="auto"/>
            <w:right w:val="none" w:sz="0" w:space="0" w:color="auto"/>
          </w:divBdr>
        </w:div>
        <w:div w:id="14891132">
          <w:marLeft w:val="0"/>
          <w:marRight w:val="0"/>
          <w:marTop w:val="0"/>
          <w:marBottom w:val="375"/>
          <w:divBdr>
            <w:top w:val="none" w:sz="0" w:space="0" w:color="auto"/>
            <w:left w:val="none" w:sz="0" w:space="0" w:color="auto"/>
            <w:bottom w:val="none" w:sz="0" w:space="0" w:color="auto"/>
            <w:right w:val="none" w:sz="0" w:space="0" w:color="auto"/>
          </w:divBdr>
        </w:div>
        <w:div w:id="2002201005">
          <w:marLeft w:val="0"/>
          <w:marRight w:val="0"/>
          <w:marTop w:val="0"/>
          <w:marBottom w:val="375"/>
          <w:divBdr>
            <w:top w:val="none" w:sz="0" w:space="0" w:color="auto"/>
            <w:left w:val="none" w:sz="0" w:space="0" w:color="auto"/>
            <w:bottom w:val="none" w:sz="0" w:space="0" w:color="auto"/>
            <w:right w:val="none" w:sz="0" w:space="0" w:color="auto"/>
          </w:divBdr>
        </w:div>
        <w:div w:id="1889607115">
          <w:marLeft w:val="0"/>
          <w:marRight w:val="0"/>
          <w:marTop w:val="0"/>
          <w:marBottom w:val="375"/>
          <w:divBdr>
            <w:top w:val="none" w:sz="0" w:space="0" w:color="auto"/>
            <w:left w:val="none" w:sz="0" w:space="0" w:color="auto"/>
            <w:bottom w:val="none" w:sz="0" w:space="0" w:color="auto"/>
            <w:right w:val="none" w:sz="0" w:space="0" w:color="auto"/>
          </w:divBdr>
        </w:div>
        <w:div w:id="1946770851">
          <w:marLeft w:val="0"/>
          <w:marRight w:val="0"/>
          <w:marTop w:val="0"/>
          <w:marBottom w:val="375"/>
          <w:divBdr>
            <w:top w:val="none" w:sz="0" w:space="0" w:color="auto"/>
            <w:left w:val="none" w:sz="0" w:space="0" w:color="auto"/>
            <w:bottom w:val="none" w:sz="0" w:space="0" w:color="auto"/>
            <w:right w:val="none" w:sz="0" w:space="0" w:color="auto"/>
          </w:divBdr>
        </w:div>
        <w:div w:id="1455367849">
          <w:marLeft w:val="0"/>
          <w:marRight w:val="0"/>
          <w:marTop w:val="0"/>
          <w:marBottom w:val="375"/>
          <w:divBdr>
            <w:top w:val="none" w:sz="0" w:space="0" w:color="auto"/>
            <w:left w:val="none" w:sz="0" w:space="0" w:color="auto"/>
            <w:bottom w:val="none" w:sz="0" w:space="0" w:color="auto"/>
            <w:right w:val="none" w:sz="0" w:space="0" w:color="auto"/>
          </w:divBdr>
        </w:div>
        <w:div w:id="667755393">
          <w:marLeft w:val="0"/>
          <w:marRight w:val="0"/>
          <w:marTop w:val="0"/>
          <w:marBottom w:val="375"/>
          <w:divBdr>
            <w:top w:val="none" w:sz="0" w:space="0" w:color="auto"/>
            <w:left w:val="none" w:sz="0" w:space="0" w:color="auto"/>
            <w:bottom w:val="none" w:sz="0" w:space="0" w:color="auto"/>
            <w:right w:val="none" w:sz="0" w:space="0" w:color="auto"/>
          </w:divBdr>
        </w:div>
        <w:div w:id="707140628">
          <w:marLeft w:val="0"/>
          <w:marRight w:val="0"/>
          <w:marTop w:val="0"/>
          <w:marBottom w:val="375"/>
          <w:divBdr>
            <w:top w:val="none" w:sz="0" w:space="0" w:color="auto"/>
            <w:left w:val="none" w:sz="0" w:space="0" w:color="auto"/>
            <w:bottom w:val="none" w:sz="0" w:space="0" w:color="auto"/>
            <w:right w:val="none" w:sz="0" w:space="0" w:color="auto"/>
          </w:divBdr>
        </w:div>
        <w:div w:id="1111360290">
          <w:marLeft w:val="0"/>
          <w:marRight w:val="0"/>
          <w:marTop w:val="0"/>
          <w:marBottom w:val="375"/>
          <w:divBdr>
            <w:top w:val="none" w:sz="0" w:space="0" w:color="auto"/>
            <w:left w:val="none" w:sz="0" w:space="0" w:color="auto"/>
            <w:bottom w:val="none" w:sz="0" w:space="0" w:color="auto"/>
            <w:right w:val="none" w:sz="0" w:space="0" w:color="auto"/>
          </w:divBdr>
        </w:div>
        <w:div w:id="1232889529">
          <w:marLeft w:val="0"/>
          <w:marRight w:val="0"/>
          <w:marTop w:val="0"/>
          <w:marBottom w:val="3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fH3Tiq" TargetMode="External"/><Relationship Id="rId18" Type="http://schemas.openxmlformats.org/officeDocument/2006/relationships/hyperlink" Target="https://www.zotero.org/google-docs/?iV5k1U" TargetMode="External"/><Relationship Id="rId26" Type="http://schemas.openxmlformats.org/officeDocument/2006/relationships/hyperlink" Target="https://www.zotero.org/google-docs/?8DmQrK" TargetMode="External"/><Relationship Id="rId21" Type="http://schemas.openxmlformats.org/officeDocument/2006/relationships/hyperlink" Target="https://www.zotero.org/google-docs/?aZ4hyg" TargetMode="External"/><Relationship Id="rId34" Type="http://schemas.openxmlformats.org/officeDocument/2006/relationships/hyperlink" Target="https://www.zotero.org/google-docs/?iH0Cjl" TargetMode="External"/><Relationship Id="rId7" Type="http://schemas.openxmlformats.org/officeDocument/2006/relationships/endnotes" Target="endnotes.xml"/><Relationship Id="rId12" Type="http://schemas.openxmlformats.org/officeDocument/2006/relationships/hyperlink" Target="https://www.zotero.org/google-docs/?2wl3Bi" TargetMode="External"/><Relationship Id="rId17" Type="http://schemas.openxmlformats.org/officeDocument/2006/relationships/hyperlink" Target="https://www.zotero.org/google-docs/?9B9EkT" TargetMode="External"/><Relationship Id="rId25" Type="http://schemas.openxmlformats.org/officeDocument/2006/relationships/hyperlink" Target="https://www.zotero.org/google-docs/?AUzgre" TargetMode="External"/><Relationship Id="rId33" Type="http://schemas.openxmlformats.org/officeDocument/2006/relationships/hyperlink" Target="https://www.zotero.org/google-docs/?mFAXzG" TargetMode="External"/><Relationship Id="rId2" Type="http://schemas.openxmlformats.org/officeDocument/2006/relationships/numbering" Target="numbering.xml"/><Relationship Id="rId16" Type="http://schemas.openxmlformats.org/officeDocument/2006/relationships/hyperlink" Target="https://www.zotero.org/google-docs/?svCAmA" TargetMode="External"/><Relationship Id="rId20" Type="http://schemas.openxmlformats.org/officeDocument/2006/relationships/hyperlink" Target="https://www.zotero.org/google-docs/?T68mp0" TargetMode="External"/><Relationship Id="rId29" Type="http://schemas.openxmlformats.org/officeDocument/2006/relationships/hyperlink" Target="https://www.zotero.org/google-docs/?nIH4u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moneapassarelli@gmail.com" TargetMode="External"/><Relationship Id="rId24" Type="http://schemas.openxmlformats.org/officeDocument/2006/relationships/hyperlink" Target="https://www.zotero.org/google-docs/?AGnQ87" TargetMode="External"/><Relationship Id="rId32" Type="http://schemas.openxmlformats.org/officeDocument/2006/relationships/hyperlink" Target="https://www.zotero.org/google-docs/?tPSsRz"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zotero.org/google-docs/?QR1C5z" TargetMode="External"/><Relationship Id="rId23" Type="http://schemas.openxmlformats.org/officeDocument/2006/relationships/hyperlink" Target="https://www.zotero.org/google-docs/?RZSbEa" TargetMode="External"/><Relationship Id="rId28" Type="http://schemas.openxmlformats.org/officeDocument/2006/relationships/hyperlink" Target="https://www.zotero.org/google-docs/?AM9a85"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zotero.org/google-docs/?h0Aszy" TargetMode="External"/><Relationship Id="rId31" Type="http://schemas.openxmlformats.org/officeDocument/2006/relationships/hyperlink" Target="https://www.zotero.org/google-docs/?1gn0k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zotero.org/google-docs/?thLVTB" TargetMode="External"/><Relationship Id="rId22" Type="http://schemas.openxmlformats.org/officeDocument/2006/relationships/hyperlink" Target="https://www.zotero.org/google-docs/?dqHMES" TargetMode="External"/><Relationship Id="rId27" Type="http://schemas.openxmlformats.org/officeDocument/2006/relationships/hyperlink" Target="https://www.zotero.org/google-docs/?LxOxmH" TargetMode="External"/><Relationship Id="rId30" Type="http://schemas.openxmlformats.org/officeDocument/2006/relationships/hyperlink" Target="https://www.zotero.org/google-docs/?bQ0PfV" TargetMode="External"/><Relationship Id="rId35" Type="http://schemas.openxmlformats.org/officeDocument/2006/relationships/hyperlink" Target="https://www.zotero.org/google-docs/?uWzmgV"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A0F8-1EDB-324A-89C3-4ECF22F9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7528</Words>
  <Characters>42912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Mullan, Zoe (ELS-LOW)</dc:creator>
  <cp:lastModifiedBy>Chris Free</cp:lastModifiedBy>
  <cp:revision>110</cp:revision>
  <dcterms:created xsi:type="dcterms:W3CDTF">2024-07-29T12:53:00Z</dcterms:created>
  <dcterms:modified xsi:type="dcterms:W3CDTF">2024-08-07T22:33:00Z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2024-07-12T15:39:35Z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d0dcc3d1-45b4-4f1c-ba20-6612b12a0580</vt:lpwstr>
  </property>
  <property fmtid="{D5CDD505-2E9C-101B-9397-08002B2CF9AE}" pid="8" name="MSIP_Label_549ac42a-3eb4-4074-b885-aea26bd6241e_ContentBits">
    <vt:lpwstr>0</vt:lpwstr>
  </property>
</Properties>
</file>